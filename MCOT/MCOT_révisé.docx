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commentsExtensible.xml" ContentType="application/vnd.openxmlformats-officedocument.wordprocessingml.commentsExtensible+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rFonts w:ascii="Times New Roman" w:hAnsi="Times New Roman" w:eastAsia="Times New Roman" w:cs="Times New Roman"/>
          <w:b/>
          <w:bCs/>
          <w:sz w:val="48"/>
          <w:szCs w:val="48"/>
          <w:lang w:val="fr-FR"/>
        </w:rPr>
      </w:pPr>
      <w:r>
        <w:rPr>
          <w:rFonts w:ascii="Times New Roman" w:hAnsi="Times New Roman" w:eastAsia="Times New Roman" w:cs="Times New Roman"/>
          <w:b/>
          <w:bCs/>
          <w:sz w:val="48"/>
          <w:szCs w:val="48"/>
          <w:lang w:val="fr-FR"/>
        </w:rPr>
        <w:t xml:space="preserve">TIPE - MCOT</w:t>
      </w:r>
      <w:r>
        <w:rPr>
          <w:rFonts w:ascii="Times New Roman" w:hAnsi="Times New Roman" w:eastAsia="Times New Roman" w:cs="Times New Roman"/>
          <w:b/>
          <w:bCs/>
          <w:sz w:val="48"/>
          <w:szCs w:val="48"/>
          <w:lang w:val="fr-FR"/>
        </w:rPr>
      </w:r>
    </w:p>
    <w:p>
      <w:pPr>
        <w:pBdr/>
        <w:spacing/>
        <w:ind/>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Nom: Arnaud Lelièvre                                                                classe: MPSI 1 - MP</w:t>
      </w:r>
      <w:r>
        <w:rPr>
          <w:rFonts w:ascii="Times New Roman" w:hAnsi="Times New Roman" w:eastAsia="Times New Roman" w:cs="Times New Roman"/>
          <w:sz w:val="28"/>
          <w:szCs w:val="28"/>
          <w:lang w:val="fr-FR"/>
        </w:rPr>
      </w:r>
    </w:p>
    <w:p>
      <w:pPr>
        <w:pBdr/>
        <w:spacing/>
        <w:ind/>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r>
      <w:r>
        <w:rPr>
          <w:rFonts w:ascii="Times New Roman" w:hAnsi="Times New Roman" w:eastAsia="Times New Roman" w:cs="Times New Roman"/>
          <w:b/>
          <w:bCs/>
          <w:sz w:val="32"/>
          <w:szCs w:val="32"/>
          <w:lang w:val="fr-FR"/>
        </w:rPr>
      </w:r>
    </w:p>
    <w:p>
      <w:pPr>
        <w:pBdr/>
        <w:spacing/>
        <w:ind/>
        <w:rPr>
          <w:rFonts w:ascii="Times New Roman" w:hAnsi="Times New Roman" w:eastAsia="Times New Roman" w:cs="Times New Roman"/>
          <w:b/>
          <w:bCs/>
          <w:sz w:val="32"/>
          <w:szCs w:val="32"/>
          <w:lang w:val="fr-FR"/>
        </w:rPr>
        <w:pPrChange w:author="Eric LELIEVRE" w:date="2024-01-13T16:05:00Z" w:id="0">
          <w:pPr>
            <w:pBdr/>
            <w:spacing/>
            <w:ind/>
            <w:jc w:val="center"/>
          </w:pPr>
        </w:pPrChange>
      </w:pPr>
      <w:r>
        <w:rPr>
          <w:rFonts w:ascii="Times New Roman" w:hAnsi="Times New Roman" w:eastAsia="Times New Roman" w:cs="Times New Roman"/>
          <w:b/>
          <w:bCs/>
          <w:sz w:val="32"/>
          <w:szCs w:val="32"/>
          <w:lang w:val="fr-FR"/>
        </w:rPr>
        <w:t xml:space="preserve">TIPE - Etude aérodynamique de ”Wilson Airless Prototype”</w:t>
      </w:r>
      <w:r>
        <w:rPr>
          <w:rFonts w:ascii="Times New Roman" w:hAnsi="Times New Roman" w:eastAsia="Times New Roman" w:cs="Times New Roman"/>
          <w:b/>
          <w:bCs/>
          <w:sz w:val="32"/>
          <w:szCs w:val="32"/>
          <w:lang w:val="fr-FR"/>
        </w:rPr>
      </w:r>
    </w:p>
    <w:p>
      <w:pPr>
        <w:pBdr/>
        <w:spacing/>
        <w:ind/>
        <w:rPr>
          <w:rFonts w:ascii="Times New Roman" w:hAnsi="Times New Roman" w:eastAsia="Times New Roman" w:cs="Times New Roman"/>
          <w:sz w:val="32"/>
          <w:szCs w:val="32"/>
          <w:u w:val="single"/>
          <w:lang w:val="fr-FR"/>
        </w:rPr>
      </w:pPr>
      <w:r>
        <w:rPr>
          <w:rFonts w:ascii="Times New Roman" w:hAnsi="Times New Roman" w:eastAsia="Times New Roman" w:cs="Times New Roman"/>
          <w:sz w:val="32"/>
          <w:szCs w:val="32"/>
          <w:u w:val="single"/>
          <w:lang w:val="fr-FR"/>
        </w:rPr>
        <w:t xml:space="preserve">Introduction:</w:t>
      </w:r>
      <w:r>
        <w:rPr>
          <w:rFonts w:ascii="Times New Roman" w:hAnsi="Times New Roman" w:eastAsia="Times New Roman" w:cs="Times New Roman"/>
          <w:sz w:val="32"/>
          <w:szCs w:val="32"/>
          <w:u w:val="single"/>
          <w:lang w:val="fr-FR"/>
        </w:rPr>
      </w:r>
    </w:p>
    <w:p>
      <w:pPr>
        <w:pBdr/>
        <w:spacing/>
        <w:ind/>
        <w:rPr>
          <w:rFonts w:ascii="Times New Roman" w:hAnsi="Times New Roman" w:eastAsia="Times New Roman" w:cs="Times New Roman"/>
          <w:sz w:val="24"/>
          <w:szCs w:val="24"/>
          <w:lang w:val="fr-FR"/>
        </w:rPr>
        <w:pPrChange w:author="Eric LELIEVRE" w:date="2024-01-13T16:05:00Z" w:id="1">
          <w:pPr>
            <w:pBdr/>
            <w:spacing/>
            <w:ind/>
            <w:jc w:val="both"/>
          </w:pPr>
        </w:pPrChange>
      </w:pPr>
      <w:r>
        <w:rPr>
          <w:rFonts w:ascii="Times New Roman" w:hAnsi="Times New Roman" w:eastAsia="Times New Roman" w:cs="Times New Roman"/>
          <w:sz w:val="24"/>
          <w:szCs w:val="24"/>
          <w:lang w:val="fr-FR"/>
        </w:rPr>
        <w:t xml:space="preserve">Le 23 février 2023, Wilson </w:t>
      </w:r>
      <w:del w:id="2" w:author="Eric LELIEVRE" w:date="2024-01-08T16:53:00Z">
        <w:r>
          <w:rPr>
            <w:rFonts w:ascii="Times New Roman" w:hAnsi="Times New Roman" w:eastAsia="Times New Roman" w:cs="Times New Roman"/>
            <w:sz w:val="24"/>
            <w:szCs w:val="24"/>
            <w:lang w:val="fr-FR"/>
          </w:rPr>
          <w:delText xml:space="preserve">annonça leurs</w:delText>
        </w:r>
      </w:del>
      <w:ins w:id="3" w:author="Eric LELIEVRE" w:date="2024-01-10T12:58:00Z">
        <w:r>
          <w:rPr>
            <w:rFonts w:ascii="Times New Roman" w:hAnsi="Times New Roman" w:eastAsia="Times New Roman" w:cs="Times New Roman"/>
            <w:sz w:val="24"/>
            <w:szCs w:val="24"/>
            <w:lang w:val="fr-FR"/>
          </w:rPr>
          <w:t xml:space="preserve">a dévoilé</w:t>
        </w:r>
      </w:ins>
      <w:ins w:id="4" w:author="Eric LELIEVRE" w:date="2024-01-08T16:53:00Z">
        <w:r>
          <w:rPr>
            <w:rFonts w:ascii="Times New Roman" w:hAnsi="Times New Roman" w:eastAsia="Times New Roman" w:cs="Times New Roman"/>
            <w:sz w:val="24"/>
            <w:szCs w:val="24"/>
            <w:lang w:val="fr-FR"/>
          </w:rPr>
          <w:t xml:space="preserve"> son projet de</w:t>
        </w:r>
      </w:ins>
      <w:r>
        <w:rPr>
          <w:rFonts w:ascii="Times New Roman" w:hAnsi="Times New Roman" w:eastAsia="Times New Roman" w:cs="Times New Roman"/>
          <w:sz w:val="24"/>
          <w:szCs w:val="24"/>
          <w:lang w:val="fr-FR"/>
        </w:rPr>
        <w:t xml:space="preserve"> nouvelle balle de basketball : ”Airless”, qui a pour </w:t>
      </w:r>
      <w:del w:id="5" w:author="Eric LELIEVRE" w:date="2024-01-08T16:57:00Z">
        <w:r>
          <w:rPr>
            <w:rFonts w:ascii="Times New Roman" w:hAnsi="Times New Roman" w:eastAsia="Times New Roman" w:cs="Times New Roman"/>
            <w:sz w:val="24"/>
            <w:szCs w:val="24"/>
            <w:lang w:val="fr-FR"/>
          </w:rPr>
          <w:delText xml:space="preserve">particulatité</w:delText>
        </w:r>
      </w:del>
      <w:ins w:id="6" w:author="Eric LELIEVRE" w:date="2024-01-08T16:57:00Z">
        <w:r>
          <w:rPr>
            <w:rFonts w:ascii="Times New Roman" w:hAnsi="Times New Roman" w:eastAsia="Times New Roman" w:cs="Times New Roman"/>
            <w:sz w:val="24"/>
            <w:szCs w:val="24"/>
            <w:lang w:val="fr-FR"/>
          </w:rPr>
          <w:t xml:space="preserve">particularité</w:t>
        </w:r>
      </w:ins>
      <w:r>
        <w:rPr>
          <w:rFonts w:ascii="Times New Roman" w:hAnsi="Times New Roman" w:eastAsia="Times New Roman" w:cs="Times New Roman"/>
          <w:sz w:val="24"/>
          <w:szCs w:val="24"/>
          <w:lang w:val="fr-FR"/>
        </w:rPr>
        <w:t xml:space="preserve">, comme son nom l’indique, de ne pas </w:t>
      </w:r>
      <w:ins w:id="7" w:author="Eric LELIEVRE" w:date="2024-01-08T16:54:00Z">
        <w:r>
          <w:rPr>
            <w:rFonts w:ascii="Times New Roman" w:hAnsi="Times New Roman" w:eastAsia="Times New Roman" w:cs="Times New Roman"/>
            <w:sz w:val="24"/>
            <w:szCs w:val="24"/>
            <w:lang w:val="fr-FR"/>
          </w:rPr>
          <w:t xml:space="preserve">avoir besoin d’</w:t>
        </w:r>
      </w:ins>
      <w:r>
        <w:rPr>
          <w:rFonts w:ascii="Times New Roman" w:hAnsi="Times New Roman" w:eastAsia="Times New Roman" w:cs="Times New Roman"/>
          <w:sz w:val="24"/>
          <w:szCs w:val="24"/>
          <w:lang w:val="fr-FR"/>
        </w:rPr>
        <w:t xml:space="preserve">être gonflée. Ils annoncent que </w:t>
      </w:r>
      <w:ins w:id="8" w:author="Eric LELIEVRE" w:date="2024-01-08T16:54:00Z">
        <w:r>
          <w:rPr>
            <w:rFonts w:ascii="Times New Roman" w:hAnsi="Times New Roman" w:eastAsia="Times New Roman" w:cs="Times New Roman"/>
            <w:sz w:val="24"/>
            <w:szCs w:val="24"/>
            <w:lang w:val="fr-FR"/>
          </w:rPr>
          <w:t xml:space="preserve">cette</w:t>
        </w:r>
      </w:ins>
      <w:del w:id="9" w:author="Eric LELIEVRE" w:date="2024-01-08T16:54:00Z">
        <w:r>
          <w:rPr>
            <w:rFonts w:ascii="Times New Roman" w:hAnsi="Times New Roman" w:eastAsia="Times New Roman" w:cs="Times New Roman"/>
            <w:sz w:val="24"/>
            <w:szCs w:val="24"/>
            <w:lang w:val="fr-FR"/>
          </w:rPr>
          <w:delText xml:space="preserve">leurs</w:delText>
        </w:r>
      </w:del>
      <w:r>
        <w:rPr>
          <w:rFonts w:ascii="Times New Roman" w:hAnsi="Times New Roman" w:eastAsia="Times New Roman" w:cs="Times New Roman"/>
          <w:sz w:val="24"/>
          <w:szCs w:val="24"/>
          <w:lang w:val="fr-FR"/>
        </w:rPr>
        <w:t xml:space="preserve"> balle a la même masse, </w:t>
      </w:r>
      <w:ins w:id="10" w:author="Eric LELIEVRE" w:date="2024-01-11T08:42:00Z">
        <w:r>
          <w:rPr>
            <w:rFonts w:ascii="Times New Roman" w:hAnsi="Times New Roman" w:eastAsia="Times New Roman" w:cs="Times New Roman"/>
            <w:sz w:val="24"/>
            <w:szCs w:val="24"/>
            <w:lang w:val="fr-FR"/>
          </w:rPr>
          <w:t xml:space="preserve">le </w:t>
        </w:r>
      </w:ins>
      <w:r>
        <w:rPr>
          <w:rFonts w:ascii="Times New Roman" w:hAnsi="Times New Roman" w:eastAsia="Times New Roman" w:cs="Times New Roman"/>
          <w:sz w:val="24"/>
          <w:szCs w:val="24"/>
          <w:lang w:val="fr-FR"/>
        </w:rPr>
        <w:t xml:space="preserve">même rebond et </w:t>
      </w:r>
      <w:ins w:id="11" w:author="Eric LELIEVRE" w:date="2024-01-11T08:42:00Z">
        <w:r>
          <w:rPr>
            <w:rFonts w:ascii="Times New Roman" w:hAnsi="Times New Roman" w:eastAsia="Times New Roman" w:cs="Times New Roman"/>
            <w:sz w:val="24"/>
            <w:szCs w:val="24"/>
            <w:lang w:val="fr-FR"/>
          </w:rPr>
          <w:t xml:space="preserve">la </w:t>
        </w:r>
      </w:ins>
      <w:r>
        <w:rPr>
          <w:rFonts w:ascii="Times New Roman" w:hAnsi="Times New Roman" w:eastAsia="Times New Roman" w:cs="Times New Roman"/>
          <w:sz w:val="24"/>
          <w:szCs w:val="24"/>
          <w:lang w:val="fr-FR"/>
        </w:rPr>
        <w:t xml:space="preserve">même taille</w:t>
      </w:r>
      <w:ins w:id="12" w:author="Eric LELIEVRE" w:date="2024-01-08T16:54:00Z">
        <w:r>
          <w:rPr>
            <w:rFonts w:ascii="Times New Roman" w:hAnsi="Times New Roman" w:eastAsia="Times New Roman" w:cs="Times New Roman"/>
            <w:sz w:val="24"/>
            <w:szCs w:val="24"/>
            <w:lang w:val="fr-FR"/>
          </w:rPr>
          <w:t xml:space="preserve"> qu’une balle homologuée « NBA »</w:t>
        </w:r>
      </w:ins>
      <w:r>
        <w:rPr>
          <w:rFonts w:ascii="Times New Roman" w:hAnsi="Times New Roman" w:eastAsia="Times New Roman" w:cs="Times New Roman"/>
          <w:sz w:val="24"/>
          <w:szCs w:val="24"/>
          <w:lang w:val="fr-FR"/>
        </w:rPr>
        <w:t xml:space="preserve">. Cependant</w:t>
      </w:r>
      <w:ins w:id="13" w:author="Eric LELIEVRE" w:date="2024-01-08T16:55:00Z">
        <w:r>
          <w:rPr>
            <w:rFonts w:ascii="Times New Roman" w:hAnsi="Times New Roman" w:eastAsia="Times New Roman" w:cs="Times New Roman"/>
            <w:sz w:val="24"/>
            <w:szCs w:val="24"/>
            <w:lang w:val="fr-FR"/>
          </w:rPr>
          <w:t xml:space="preserve">, Wilson n’a pas communiqué sur l</w:t>
        </w:r>
      </w:ins>
      <w:ins w:id="14" w:author="Eric LELIEVRE" w:date="2024-01-08T16:56:00Z">
        <w:r>
          <w:rPr>
            <w:rFonts w:ascii="Times New Roman" w:hAnsi="Times New Roman" w:eastAsia="Times New Roman" w:cs="Times New Roman"/>
            <w:sz w:val="24"/>
            <w:szCs w:val="24"/>
            <w:lang w:val="fr-FR"/>
          </w:rPr>
          <w:t xml:space="preserve">’aérodynamisme du ballon, que l’on suspecte très différente de par</w:t>
        </w:r>
      </w:ins>
      <w:r>
        <w:rPr>
          <w:rFonts w:ascii="Times New Roman" w:hAnsi="Times New Roman" w:eastAsia="Times New Roman" w:cs="Times New Roman"/>
          <w:sz w:val="24"/>
          <w:szCs w:val="24"/>
          <w:lang w:val="fr-FR"/>
        </w:rPr>
        <w:t xml:space="preserve"> la structure ”Airless”</w:t>
      </w:r>
      <w:ins w:id="15" w:author="Eric LELIEVRE" w:date="2024-01-08T16:57:00Z">
        <w:r>
          <w:rPr>
            <w:rFonts w:ascii="Times New Roman" w:hAnsi="Times New Roman" w:eastAsia="Times New Roman" w:cs="Times New Roman"/>
            <w:sz w:val="24"/>
            <w:szCs w:val="24"/>
            <w:lang w:val="fr-FR"/>
          </w:rPr>
          <w:t xml:space="preserve">.</w:t>
        </w:r>
      </w:ins>
      <w:r>
        <w:rPr>
          <w:rFonts w:ascii="Times New Roman" w:hAnsi="Times New Roman" w:eastAsia="Times New Roman" w:cs="Times New Roman"/>
          <w:sz w:val="24"/>
          <w:szCs w:val="24"/>
          <w:lang w:val="fr-FR"/>
        </w:rPr>
        <w:t xml:space="preserve"> </w:t>
      </w:r>
      <w:del w:id="16" w:author="Eric LELIEVRE" w:date="2024-01-08T16:57:00Z">
        <w:r>
          <w:rPr>
            <w:rFonts w:ascii="Times New Roman" w:hAnsi="Times New Roman" w:eastAsia="Times New Roman" w:cs="Times New Roman"/>
            <w:sz w:val="24"/>
            <w:szCs w:val="24"/>
            <w:lang w:val="fr-FR"/>
          </w:rPr>
          <w:delText xml:space="preserve">est totalement différente, ce qui devrait changer l’aérodynamisme du ballon.</w:delText>
        </w:r>
      </w:del>
      <w:r>
        <w:rPr>
          <w:rFonts w:ascii="Times New Roman" w:hAnsi="Times New Roman" w:eastAsia="Times New Roman" w:cs="Times New Roman"/>
          <w:sz w:val="24"/>
          <w:szCs w:val="24"/>
          <w:lang w:val="fr-FR"/>
        </w:rPr>
      </w:r>
    </w:p>
    <w:p>
      <w:pPr>
        <w:pBdr/>
        <w:spacing/>
        <w:ind/>
        <w:rPr>
          <w:rFonts w:ascii="Times New Roman" w:hAnsi="Times New Roman" w:eastAsia="Times New Roman" w:cs="Times New Roman"/>
          <w:sz w:val="32"/>
          <w:szCs w:val="32"/>
          <w:u w:val="single"/>
          <w:lang w:val="fr-FR"/>
        </w:rPr>
        <w:pPrChange w:author="Eric LELIEVRE" w:date="2024-01-13T16:05:00Z" w:id="17">
          <w:pPr>
            <w:pBdr/>
            <w:spacing/>
            <w:ind/>
            <w:jc w:val="both"/>
          </w:pPr>
        </w:pPrChange>
      </w:pPr>
      <w:r>
        <w:rPr>
          <w:rFonts w:ascii="Times New Roman" w:hAnsi="Times New Roman" w:eastAsia="Times New Roman" w:cs="Times New Roman"/>
          <w:sz w:val="32"/>
          <w:szCs w:val="32"/>
          <w:u w:val="single"/>
          <w:lang w:val="fr-FR"/>
        </w:rPr>
        <w:t xml:space="preserve">Professeur encadrant du candidat :</w:t>
      </w:r>
      <w:r>
        <w:rPr>
          <w:rFonts w:ascii="Times New Roman" w:hAnsi="Times New Roman" w:eastAsia="Times New Roman" w:cs="Times New Roman"/>
          <w:sz w:val="32"/>
          <w:szCs w:val="32"/>
          <w:u w:val="single"/>
          <w:lang w:val="fr-FR"/>
        </w:rPr>
      </w:r>
    </w:p>
    <w:p>
      <w:pPr>
        <w:pBdr/>
        <w:spacing/>
        <w:ind/>
        <w:rPr>
          <w:rFonts w:ascii="Times New Roman" w:hAnsi="Times New Roman" w:eastAsia="Times New Roman" w:cs="Times New Roman"/>
          <w:sz w:val="32"/>
          <w:szCs w:val="32"/>
          <w:u w:val="single"/>
          <w:lang w:val="fr-FR"/>
        </w:rPr>
        <w:pPrChange w:author="Eric LELIEVRE" w:date="2024-01-13T16:05:00Z" w:id="18">
          <w:pPr>
            <w:pBdr/>
            <w:spacing/>
            <w:ind/>
            <w:jc w:val="both"/>
          </w:pPr>
        </w:pPrChange>
      </w:pPr>
      <w:r>
        <w:rPr>
          <w:rFonts w:ascii="Times New Roman" w:hAnsi="Times New Roman" w:eastAsia="Times New Roman" w:cs="Times New Roman"/>
          <w:sz w:val="32"/>
          <w:szCs w:val="32"/>
          <w:u w:val="single"/>
          <w:lang w:val="fr-FR"/>
        </w:rPr>
        <w:t xml:space="preserve">Positionnement thématique :</w:t>
      </w:r>
      <w:r>
        <w:rPr>
          <w:rFonts w:ascii="Times New Roman" w:hAnsi="Times New Roman" w:eastAsia="Times New Roman" w:cs="Times New Roman"/>
          <w:sz w:val="32"/>
          <w:szCs w:val="32"/>
          <w:u w:val="single"/>
          <w:lang w:val="fr-FR"/>
        </w:rPr>
      </w:r>
    </w:p>
    <w:p>
      <w:pPr>
        <w:pBdr/>
        <w:spacing/>
        <w:ind/>
        <w:rPr>
          <w:rFonts w:ascii="Times New Roman" w:hAnsi="Times New Roman" w:eastAsia="Times New Roman" w:cs="Times New Roman"/>
          <w:sz w:val="24"/>
          <w:szCs w:val="24"/>
          <w:lang w:val="fr-FR"/>
        </w:rPr>
        <w:pPrChange w:author="Eric LELIEVRE" w:date="2024-01-13T16:05:00Z" w:id="19">
          <w:pPr>
            <w:pBdr/>
            <w:spacing/>
            <w:ind/>
            <w:jc w:val="both"/>
          </w:pPr>
        </w:pPrChange>
      </w:pPr>
      <w:r>
        <w:rPr>
          <w:rFonts w:ascii="Times New Roman" w:hAnsi="Times New Roman" w:eastAsia="Times New Roman" w:cs="Times New Roman"/>
          <w:sz w:val="24"/>
          <w:szCs w:val="24"/>
          <w:lang w:val="fr-FR"/>
        </w:rPr>
        <w:t xml:space="preserve">PHYSIQUE (Mécanique), INFORMATIQUE (Informatique pratique)</w:t>
      </w:r>
      <w:r>
        <w:rPr>
          <w:rFonts w:ascii="Times New Roman" w:hAnsi="Times New Roman" w:eastAsia="Times New Roman" w:cs="Times New Roman"/>
          <w:sz w:val="24"/>
          <w:szCs w:val="24"/>
          <w:lang w:val="fr-FR"/>
        </w:rPr>
      </w:r>
    </w:p>
    <w:p>
      <w:pPr>
        <w:pBdr/>
        <w:spacing/>
        <w:ind/>
        <w:rPr>
          <w:rFonts w:ascii="Times New Roman" w:hAnsi="Times New Roman" w:eastAsia="Times New Roman" w:cs="Times New Roman"/>
          <w:sz w:val="32"/>
          <w:szCs w:val="32"/>
          <w:u w:val="single"/>
          <w:lang w:val="fr-FR"/>
        </w:rPr>
        <w:pPrChange w:author="Eric LELIEVRE" w:date="2024-01-13T16:05:00Z" w:id="20">
          <w:pPr>
            <w:pBdr/>
            <w:spacing/>
            <w:ind/>
            <w:jc w:val="both"/>
          </w:pPr>
        </w:pPrChange>
      </w:pPr>
      <w:r>
        <w:rPr>
          <w:rFonts w:ascii="Times New Roman" w:hAnsi="Times New Roman" w:eastAsia="Times New Roman" w:cs="Times New Roman"/>
          <w:sz w:val="32"/>
          <w:szCs w:val="32"/>
          <w:u w:val="single"/>
          <w:lang w:val="fr-FR"/>
        </w:rPr>
        <w:t xml:space="preserve">Mots-clefs</w:t>
      </w:r>
      <w:r>
        <w:rPr>
          <w:rFonts w:ascii="Times New Roman" w:hAnsi="Times New Roman" w:eastAsia="Times New Roman" w:cs="Times New Roman"/>
          <w:sz w:val="32"/>
          <w:szCs w:val="32"/>
          <w:u w:val="single"/>
          <w:lang w:val="fr-FR"/>
        </w:rPr>
      </w:r>
    </w:p>
    <w:p>
      <w:pPr>
        <w:pBdr/>
        <w:spacing/>
        <w:ind/>
        <w:rPr>
          <w:rFonts w:ascii="Times New Roman" w:hAnsi="Times New Roman" w:eastAsia="Times New Roman" w:cs="Times New Roman"/>
          <w:b/>
          <w:bCs/>
          <w:sz w:val="24"/>
          <w:szCs w:val="24"/>
          <w:u w:val="single"/>
          <w:lang w:val="fr-FR"/>
        </w:rPr>
        <w:pPrChange w:author="Eric LELIEVRE" w:date="2024-01-13T16:05:00Z" w:id="21">
          <w:pPr>
            <w:pBdr/>
            <w:spacing/>
            <w:ind/>
            <w:jc w:val="both"/>
          </w:pPr>
        </w:pPrChange>
      </w:pPr>
      <w:r>
        <w:rPr>
          <w:rFonts w:ascii="Times New Roman" w:hAnsi="Times New Roman" w:eastAsia="Times New Roman" w:cs="Times New Roman"/>
          <w:b/>
          <w:bCs/>
          <w:sz w:val="24"/>
          <w:szCs w:val="24"/>
          <w:u w:val="single"/>
          <w:lang w:val="fr-FR"/>
        </w:rPr>
        <w:t xml:space="preserve">Mots-clefs (en français)</w:t>
      </w:r>
      <w:r>
        <w:rPr>
          <w:rFonts w:ascii="Times New Roman" w:hAnsi="Times New Roman" w:eastAsia="Times New Roman" w:cs="Times New Roman"/>
          <w:b/>
          <w:bCs/>
          <w:sz w:val="24"/>
          <w:szCs w:val="24"/>
          <w:u w:val="single"/>
          <w:lang w:val="fr-FR"/>
        </w:rPr>
      </w:r>
    </w:p>
    <w:p>
      <w:pPr>
        <w:pBdr/>
        <w:spacing/>
        <w:ind/>
        <w:rPr>
          <w:lang w:val="fr-FR"/>
        </w:rPr>
        <w:pPrChange w:author="Eric LELIEVRE" w:date="2024-01-13T16:05:00Z" w:id="22">
          <w:pPr>
            <w:pBdr/>
            <w:spacing/>
            <w:ind/>
            <w:jc w:val="both"/>
          </w:pPr>
        </w:pPrChange>
      </w:pPr>
      <w:r>
        <w:rPr>
          <w:rFonts w:ascii="Times New Roman" w:hAnsi="Times New Roman" w:eastAsia="Times New Roman" w:cs="Times New Roman"/>
          <w:sz w:val="24"/>
          <w:szCs w:val="24"/>
          <w:lang w:val="fr-FR"/>
        </w:rPr>
        <w:t xml:space="preserve">Co</w:t>
      </w:r>
      <w:ins w:id="23" w:author="Eric LELIEVRE" w:date="2024-01-13T16:22:00Z">
        <w:r>
          <w:rPr>
            <w:rFonts w:ascii="Times New Roman" w:hAnsi="Times New Roman" w:eastAsia="Times New Roman" w:cs="Times New Roman"/>
            <w:sz w:val="24"/>
            <w:szCs w:val="24"/>
            <w:lang w:val="fr-FR"/>
          </w:rPr>
          <w:t xml:space="preserve">e</w:t>
        </w:r>
      </w:ins>
      <w:del w:id="24" w:author="Eric LELIEVRE" w:date="2024-01-13T16:22:00Z">
        <w:r>
          <w:rPr>
            <w:rFonts w:ascii="Times New Roman" w:hAnsi="Times New Roman" w:eastAsia="Times New Roman" w:cs="Times New Roman"/>
            <w:sz w:val="24"/>
            <w:szCs w:val="24"/>
            <w:lang w:val="fr-FR"/>
          </w:rPr>
          <w:delText xml:space="preserve">é</w:delText>
        </w:r>
      </w:del>
      <w:r>
        <w:rPr>
          <w:rFonts w:ascii="Times New Roman" w:hAnsi="Times New Roman" w:eastAsia="Times New Roman" w:cs="Times New Roman"/>
          <w:sz w:val="24"/>
          <w:szCs w:val="24"/>
          <w:lang w:val="fr-FR"/>
        </w:rPr>
        <w:t xml:space="preserve">fficient de trainée</w:t>
      </w:r>
      <w:r>
        <w:rPr>
          <w:lang w:val="fr-FR"/>
        </w:rPr>
      </w:r>
    </w:p>
    <w:p>
      <w:pPr>
        <w:pBdr/>
        <w:spacing/>
        <w:ind/>
        <w:rPr>
          <w:lang w:val="fr-FR"/>
        </w:rPr>
        <w:pPrChange w:author="Eric LELIEVRE" w:date="2024-01-13T16:05:00Z" w:id="25">
          <w:pPr>
            <w:pBdr/>
            <w:spacing/>
            <w:ind/>
            <w:jc w:val="both"/>
          </w:pPr>
        </w:pPrChange>
      </w:pPr>
      <w:r>
        <w:rPr>
          <w:rFonts w:ascii="Times New Roman" w:hAnsi="Times New Roman" w:eastAsia="Times New Roman" w:cs="Times New Roman"/>
          <w:sz w:val="24"/>
          <w:szCs w:val="24"/>
          <w:lang w:val="fr-FR"/>
        </w:rPr>
        <w:t xml:space="preserve">Mécanique des fluides</w:t>
      </w:r>
      <w:r>
        <w:rPr>
          <w:lang w:val="fr-FR"/>
        </w:rPr>
      </w:r>
    </w:p>
    <w:p>
      <w:pPr>
        <w:pBdr/>
        <w:spacing/>
        <w:ind/>
        <w:rPr>
          <w:lang w:val="fr-FR"/>
        </w:rPr>
        <w:pPrChange w:author="Eric LELIEVRE" w:date="2024-01-13T16:05:00Z" w:id="26">
          <w:pPr>
            <w:pBdr/>
            <w:spacing/>
            <w:ind/>
            <w:jc w:val="both"/>
          </w:pPr>
        </w:pPrChange>
      </w:pPr>
      <w:r>
        <w:rPr>
          <w:rFonts w:ascii="Times New Roman" w:hAnsi="Times New Roman" w:eastAsia="Times New Roman" w:cs="Times New Roman"/>
          <w:sz w:val="24"/>
          <w:szCs w:val="24"/>
          <w:lang w:val="fr-FR"/>
        </w:rPr>
        <w:t xml:space="preserve">Mécanique Newtonienne</w:t>
      </w:r>
      <w:r>
        <w:rPr>
          <w:lang w:val="fr-FR"/>
        </w:rPr>
      </w:r>
    </w:p>
    <w:p>
      <w:pPr>
        <w:pBdr/>
        <w:spacing/>
        <w:ind/>
        <w:rPr>
          <w:lang w:val="fr-FR"/>
        </w:rPr>
        <w:pPrChange w:author="Eric LELIEVRE" w:date="2024-01-13T16:05:00Z" w:id="27">
          <w:pPr>
            <w:pBdr/>
            <w:spacing/>
            <w:ind/>
            <w:jc w:val="both"/>
          </w:pPr>
        </w:pPrChange>
      </w:pPr>
      <w:r>
        <w:rPr>
          <w:rFonts w:ascii="Times New Roman" w:hAnsi="Times New Roman" w:eastAsia="Times New Roman" w:cs="Times New Roman"/>
          <w:sz w:val="24"/>
          <w:szCs w:val="24"/>
          <w:lang w:val="fr-FR"/>
        </w:rPr>
        <w:t xml:space="preserve">Equations de Navier-Stokes</w:t>
      </w:r>
      <w:r>
        <w:rPr>
          <w:lang w:val="fr-FR"/>
        </w:rPr>
      </w:r>
    </w:p>
    <w:p>
      <w:pPr>
        <w:pBdr/>
        <w:spacing/>
        <w:ind/>
        <w:rPr>
          <w:lang w:val="fr-FR"/>
        </w:rPr>
        <w:pPrChange w:author="Eric LELIEVRE" w:date="2024-01-13T16:05:00Z" w:id="28">
          <w:pPr>
            <w:pBdr/>
            <w:spacing/>
            <w:ind/>
            <w:jc w:val="both"/>
          </w:pPr>
        </w:pPrChange>
      </w:pPr>
      <w:r>
        <w:rPr>
          <w:rFonts w:ascii="Times New Roman" w:hAnsi="Times New Roman" w:eastAsia="Times New Roman" w:cs="Times New Roman"/>
          <w:sz w:val="24"/>
          <w:szCs w:val="24"/>
          <w:lang w:val="fr-FR"/>
        </w:rPr>
        <w:t xml:space="preserve">Basketball</w:t>
      </w:r>
      <w:r>
        <w:rPr>
          <w:lang w:val="fr-FR"/>
        </w:rPr>
      </w:r>
    </w:p>
    <w:p>
      <w:pPr>
        <w:pBdr/>
        <w:spacing/>
        <w:ind/>
        <w:rPr>
          <w:rFonts w:ascii="Times New Roman" w:hAnsi="Times New Roman" w:eastAsia="Times New Roman" w:cs="Times New Roman"/>
          <w:sz w:val="24"/>
          <w:szCs w:val="24"/>
          <w:lang w:val="fr-FR"/>
        </w:rPr>
        <w:pPrChange w:author="Eric LELIEVRE" w:date="2024-01-13T16:05:00Z" w:id="29">
          <w:pPr>
            <w:pBdr/>
            <w:spacing/>
            <w:ind/>
            <w:jc w:val="both"/>
          </w:pPr>
        </w:pPrChange>
      </w:pPr>
      <w:r>
        <w:rPr>
          <w:rFonts w:ascii="Times New Roman" w:hAnsi="Times New Roman" w:eastAsia="Times New Roman" w:cs="Times New Roman"/>
          <w:sz w:val="24"/>
          <w:szCs w:val="24"/>
          <w:lang w:val="fr-FR"/>
        </w:rPr>
        <w:t xml:space="preserve">(Modélisation par éléments finis)</w:t>
      </w:r>
      <w:r>
        <w:rPr>
          <w:rFonts w:ascii="Times New Roman" w:hAnsi="Times New Roman" w:eastAsia="Times New Roman" w:cs="Times New Roman"/>
          <w:sz w:val="24"/>
          <w:szCs w:val="24"/>
          <w:lang w:val="fr-FR"/>
        </w:rPr>
      </w:r>
    </w:p>
    <w:p>
      <w:pPr>
        <w:pBdr/>
        <w:spacing/>
        <w:ind/>
        <w:rPr>
          <w:rFonts w:ascii="Times New Roman" w:hAnsi="Times New Roman" w:eastAsia="Times New Roman" w:cs="Times New Roman"/>
          <w:b/>
          <w:bCs/>
          <w:sz w:val="24"/>
          <w:szCs w:val="24"/>
          <w:u w:val="single"/>
        </w:rPr>
        <w:pPrChange w:author="Eric LELIEVRE" w:date="2024-01-13T16:05:00Z" w:id="30">
          <w:pPr>
            <w:pBdr/>
            <w:spacing/>
            <w:ind/>
            <w:jc w:val="both"/>
          </w:pPr>
        </w:pPrChange>
      </w:pPr>
      <w:r>
        <w:rPr>
          <w:rFonts w:ascii="Times New Roman" w:hAnsi="Times New Roman" w:eastAsia="Times New Roman" w:cs="Times New Roman"/>
          <w:b/>
          <w:bCs/>
          <w:sz w:val="24"/>
          <w:szCs w:val="24"/>
          <w:u w:val="single"/>
        </w:rPr>
        <w:t xml:space="preserve">Keywords (in english)</w:t>
      </w:r>
      <w:r>
        <w:rPr>
          <w:rFonts w:ascii="Times New Roman" w:hAnsi="Times New Roman" w:eastAsia="Times New Roman" w:cs="Times New Roman"/>
          <w:b/>
          <w:bCs/>
          <w:sz w:val="24"/>
          <w:szCs w:val="24"/>
          <w:u w:val="single"/>
        </w:rPr>
      </w:r>
    </w:p>
    <w:p>
      <w:pPr>
        <w:pBdr/>
        <w:spacing/>
        <w:ind/>
        <w:rPr/>
        <w:pPrChange w:author="Eric LELIEVRE" w:date="2024-01-13T16:05:00Z" w:id="31">
          <w:pPr>
            <w:pBdr/>
            <w:spacing/>
            <w:ind/>
            <w:jc w:val="both"/>
          </w:pPr>
        </w:pPrChange>
      </w:pPr>
      <w:r>
        <w:rPr>
          <w:rFonts w:ascii="Times New Roman" w:hAnsi="Times New Roman" w:eastAsia="Times New Roman" w:cs="Times New Roman"/>
          <w:sz w:val="24"/>
          <w:szCs w:val="24"/>
        </w:rPr>
        <w:t xml:space="preserve">Drag coefficient</w:t>
      </w:r>
      <w:r/>
    </w:p>
    <w:p>
      <w:pPr>
        <w:pBdr/>
        <w:spacing/>
        <w:ind/>
        <w:rPr/>
        <w:pPrChange w:author="Eric LELIEVRE" w:date="2024-01-13T16:05:00Z" w:id="32">
          <w:pPr>
            <w:pBdr/>
            <w:spacing/>
            <w:ind/>
            <w:jc w:val="both"/>
          </w:pPr>
        </w:pPrChange>
      </w:pPr>
      <w:r>
        <w:rPr>
          <w:rFonts w:ascii="Times New Roman" w:hAnsi="Times New Roman" w:eastAsia="Times New Roman" w:cs="Times New Roman"/>
          <w:sz w:val="24"/>
          <w:szCs w:val="24"/>
        </w:rPr>
        <w:t xml:space="preserve">Fluid mechanics</w:t>
      </w:r>
      <w:r/>
    </w:p>
    <w:p>
      <w:pPr>
        <w:pBdr/>
        <w:spacing/>
        <w:ind/>
        <w:rPr/>
        <w:pPrChange w:author="Eric LELIEVRE" w:date="2024-01-13T16:05:00Z" w:id="33">
          <w:pPr>
            <w:pBdr/>
            <w:spacing/>
            <w:ind/>
            <w:jc w:val="both"/>
          </w:pPr>
        </w:pPrChange>
      </w:pPr>
      <w:r>
        <w:rPr>
          <w:rFonts w:ascii="Times New Roman" w:hAnsi="Times New Roman" w:eastAsia="Times New Roman" w:cs="Times New Roman"/>
          <w:sz w:val="24"/>
          <w:szCs w:val="24"/>
        </w:rPr>
        <w:t xml:space="preserve">Newtonian mechanics</w:t>
      </w:r>
      <w:r/>
    </w:p>
    <w:p>
      <w:pPr>
        <w:pBdr/>
        <w:spacing/>
        <w:ind/>
        <w:rPr/>
        <w:pPrChange w:author="Eric LELIEVRE" w:date="2024-01-13T16:05:00Z" w:id="34">
          <w:pPr>
            <w:pBdr/>
            <w:spacing/>
            <w:ind/>
            <w:jc w:val="both"/>
          </w:pPr>
        </w:pPrChange>
      </w:pPr>
      <w:r>
        <w:rPr>
          <w:rFonts w:ascii="Times New Roman" w:hAnsi="Times New Roman" w:eastAsia="Times New Roman" w:cs="Times New Roman"/>
          <w:sz w:val="24"/>
          <w:szCs w:val="24"/>
        </w:rPr>
        <w:t xml:space="preserve">Navier-Stokes equations</w:t>
      </w:r>
      <w:r/>
    </w:p>
    <w:p>
      <w:pPr>
        <w:pBdr/>
        <w:spacing/>
        <w:ind/>
        <w:rPr/>
        <w:pPrChange w:author="Eric LELIEVRE" w:date="2024-01-13T16:05:00Z" w:id="35">
          <w:pPr>
            <w:pBdr/>
            <w:spacing/>
            <w:ind/>
            <w:jc w:val="both"/>
          </w:pPr>
        </w:pPrChange>
      </w:pPr>
      <w:r>
        <w:rPr>
          <w:rFonts w:ascii="Times New Roman" w:hAnsi="Times New Roman" w:eastAsia="Times New Roman" w:cs="Times New Roman"/>
          <w:sz w:val="24"/>
          <w:szCs w:val="24"/>
        </w:rPr>
        <w:t xml:space="preserve">Basketball</w:t>
      </w:r>
      <w:r/>
    </w:p>
    <w:p>
      <w:pPr>
        <w:pBdr/>
        <w:spacing/>
        <w:ind/>
        <w:rPr>
          <w:rFonts w:ascii="Times New Roman" w:hAnsi="Times New Roman" w:eastAsia="Times New Roman" w:cs="Times New Roman"/>
          <w:sz w:val="24"/>
          <w:szCs w:val="24"/>
          <w:lang w:val="fr-FR"/>
        </w:rPr>
        <w:pPrChange w:author="Eric LELIEVRE" w:date="2024-01-13T16:05:00Z" w:id="36">
          <w:pPr>
            <w:pBdr/>
            <w:spacing/>
            <w:ind/>
            <w:jc w:val="both"/>
          </w:pPr>
        </w:pPrChange>
      </w:pPr>
      <w:r>
        <w:rPr>
          <w:rFonts w:ascii="Times New Roman" w:hAnsi="Times New Roman" w:eastAsia="Times New Roman" w:cs="Times New Roman"/>
          <w:sz w:val="24"/>
          <w:szCs w:val="24"/>
          <w:lang w:val="fr-FR"/>
        </w:rPr>
        <w:t xml:space="preserve">(Finite difference method)</w:t>
      </w:r>
      <w:r>
        <w:rPr>
          <w:rFonts w:ascii="Times New Roman" w:hAnsi="Times New Roman" w:eastAsia="Times New Roman" w:cs="Times New Roman"/>
          <w:sz w:val="24"/>
          <w:szCs w:val="24"/>
          <w:lang w:val="fr-FR"/>
        </w:rPr>
      </w:r>
    </w:p>
    <w:p>
      <w:pPr>
        <w:pBdr/>
        <w:spacing/>
        <w:ind/>
        <w:rPr>
          <w:rFonts w:ascii="Times New Roman" w:hAnsi="Times New Roman" w:eastAsia="Times New Roman" w:cs="Times New Roman"/>
          <w:sz w:val="24"/>
          <w:szCs w:val="24"/>
          <w:lang w:val="fr-FR"/>
        </w:rPr>
        <w:pPrChange w:author="Eric LELIEVRE" w:date="2024-01-13T16:05:00Z" w:id="37">
          <w:pPr>
            <w:pBdr/>
            <w:spacing/>
            <w:ind/>
            <w:jc w:val="both"/>
          </w:pPr>
        </w:pPrChange>
      </w:pPr>
      <w:r>
        <w:rPr>
          <w:rFonts w:ascii="Times New Roman" w:hAnsi="Times New Roman" w:eastAsia="Times New Roman" w:cs="Times New Roman"/>
          <w:sz w:val="24"/>
          <w:szCs w:val="24"/>
          <w:lang w:val="fr-FR"/>
        </w:rPr>
      </w:r>
      <w:r>
        <w:rPr>
          <w:rFonts w:ascii="Times New Roman" w:hAnsi="Times New Roman" w:eastAsia="Times New Roman" w:cs="Times New Roman"/>
          <w:sz w:val="24"/>
          <w:szCs w:val="24"/>
          <w:lang w:val="fr-FR"/>
        </w:rPr>
      </w:r>
    </w:p>
    <w:p>
      <w:pPr>
        <w:pBdr/>
        <w:spacing/>
        <w:ind/>
        <w:rPr>
          <w:rFonts w:ascii="Times New Roman" w:hAnsi="Times New Roman" w:eastAsia="Times New Roman" w:cs="Times New Roman"/>
          <w:sz w:val="32"/>
          <w:szCs w:val="32"/>
          <w:u w:val="single"/>
          <w:lang w:val="fr-FR"/>
        </w:rPr>
        <w:pPrChange w:author="Eric LELIEVRE" w:date="2024-01-13T16:05:00Z" w:id="38">
          <w:pPr>
            <w:pBdr/>
            <w:spacing/>
            <w:ind/>
            <w:jc w:val="both"/>
          </w:pPr>
        </w:pPrChange>
      </w:pPr>
      <w:r>
        <w:rPr>
          <w:rFonts w:ascii="Times New Roman" w:hAnsi="Times New Roman" w:eastAsia="Times New Roman" w:cs="Times New Roman"/>
          <w:sz w:val="32"/>
          <w:szCs w:val="32"/>
          <w:u w:val="single"/>
          <w:lang w:val="fr-FR"/>
        </w:rPr>
        <w:t xml:space="preserve">Bibliographie commentée</w:t>
      </w:r>
      <w:r>
        <w:rPr>
          <w:rFonts w:ascii="Times New Roman" w:hAnsi="Times New Roman" w:eastAsia="Times New Roman" w:cs="Times New Roman"/>
          <w:sz w:val="32"/>
          <w:szCs w:val="32"/>
          <w:u w:val="single"/>
          <w:lang w:val="fr-FR"/>
        </w:rPr>
      </w:r>
    </w:p>
    <w:p>
      <w:pPr>
        <w:pBdr/>
        <w:spacing/>
        <w:ind/>
        <w:rPr>
          <w:ins w:id="39" w:author="Eric LELIEVRE" w:date="2024-01-11T08:46:00Z"/>
          <w:rFonts w:ascii="Times New Roman" w:hAnsi="Times New Roman" w:eastAsia="Times New Roman" w:cs="Times New Roman"/>
          <w:sz w:val="24"/>
          <w:szCs w:val="24"/>
          <w:lang w:val="fr-FR"/>
        </w:rPr>
        <w:pPrChange w:author="Eric LELIEVRE" w:date="2024-01-13T16:05:00Z" w:id="40">
          <w:pPr>
            <w:pBdr/>
            <w:spacing/>
            <w:ind/>
            <w:jc w:val="both"/>
          </w:pPr>
        </w:pPrChange>
      </w:pPr>
      <w:r>
        <w:rPr>
          <w:rFonts w:ascii="Times New Roman" w:hAnsi="Times New Roman" w:eastAsia="Times New Roman" w:cs="Times New Roman"/>
          <w:sz w:val="24"/>
          <w:szCs w:val="24"/>
          <w:lang w:val="fr-FR"/>
        </w:rPr>
        <w:t xml:space="preserve">Un objet se déplaçant dans l’air est soumis à plusieurs forces influant sa trajectoire. Ces forces sont : </w:t>
      </w:r>
      <w:ins w:id="41" w:author="Eric LELIEVRE" w:date="2024-01-13T16:24:00Z">
        <w:r>
          <w:rPr>
            <w:rFonts w:ascii="Times New Roman" w:hAnsi="Times New Roman" w:eastAsia="Times New Roman" w:cs="Times New Roman"/>
            <w:sz w:val="24"/>
            <w:szCs w:val="24"/>
            <w:lang w:val="fr-FR"/>
          </w:rPr>
          <w:t xml:space="preserve">l</w:t>
        </w:r>
      </w:ins>
      <w:del w:id="42" w:author="Eric LELIEVRE" w:date="2024-01-13T16:24:00Z">
        <w:r>
          <w:rPr>
            <w:rFonts w:ascii="Times New Roman" w:hAnsi="Times New Roman" w:eastAsia="Times New Roman" w:cs="Times New Roman"/>
            <w:sz w:val="24"/>
            <w:szCs w:val="24"/>
            <w:lang w:val="fr-FR"/>
          </w:rPr>
          <w:delText xml:space="preserve">L</w:delText>
        </w:r>
      </w:del>
      <w:r>
        <w:rPr>
          <w:rFonts w:ascii="Times New Roman" w:hAnsi="Times New Roman" w:eastAsia="Times New Roman" w:cs="Times New Roman"/>
          <w:sz w:val="24"/>
          <w:szCs w:val="24"/>
          <w:lang w:val="fr-FR"/>
        </w:rPr>
        <w:t xml:space="preserve">e poids, la trainée aérodynamique, l’effet de Magnus, et la force d’Archimède. </w:t>
      </w:r>
      <w:ins w:id="43" w:author="Eric LELIEVRE" w:date="2024-01-08T16:58:00Z">
        <w:r>
          <w:rPr>
            <w:rFonts w:ascii="Times New Roman" w:hAnsi="Times New Roman" w:eastAsia="Times New Roman" w:cs="Times New Roman"/>
            <w:sz w:val="24"/>
            <w:szCs w:val="24"/>
            <w:lang w:val="fr-FR"/>
          </w:rPr>
          <w:t xml:space="preserve">Dans le </w:t>
        </w:r>
      </w:ins>
      <w:ins w:id="44" w:author="Eric LELIEVRE" w:date="2024-01-08T16:59:00Z">
        <w:r>
          <w:rPr>
            <w:rFonts w:ascii="Times New Roman" w:hAnsi="Times New Roman" w:eastAsia="Times New Roman" w:cs="Times New Roman"/>
            <w:sz w:val="24"/>
            <w:szCs w:val="24"/>
            <w:lang w:val="fr-FR"/>
          </w:rPr>
          <w:t xml:space="preserve">cadre de cette étude liée </w:t>
        </w:r>
      </w:ins>
      <w:ins w:id="45" w:author="Eric LELIEVRE" w:date="2024-01-08T17:00:00Z">
        <w:r>
          <w:rPr>
            <w:rFonts w:ascii="Times New Roman" w:hAnsi="Times New Roman" w:eastAsia="Times New Roman" w:cs="Times New Roman"/>
            <w:sz w:val="24"/>
            <w:szCs w:val="24"/>
            <w:lang w:val="fr-FR"/>
          </w:rPr>
          <w:t xml:space="preserve">à un ballon de basket</w:t>
        </w:r>
      </w:ins>
      <w:ins w:id="46" w:author="Eric LELIEVRE" w:date="2024-01-08T16:59:00Z">
        <w:r>
          <w:rPr>
            <w:rFonts w:ascii="Times New Roman" w:hAnsi="Times New Roman" w:eastAsia="Times New Roman" w:cs="Times New Roman"/>
            <w:sz w:val="24"/>
            <w:szCs w:val="24"/>
            <w:lang w:val="fr-FR"/>
          </w:rPr>
          <w:t xml:space="preserve"> on peut consi</w:t>
        </w:r>
      </w:ins>
      <w:ins w:id="47" w:author="Eric LELIEVRE" w:date="2024-01-08T17:00:00Z">
        <w:r>
          <w:rPr>
            <w:rFonts w:ascii="Times New Roman" w:hAnsi="Times New Roman" w:eastAsia="Times New Roman" w:cs="Times New Roman"/>
            <w:sz w:val="24"/>
            <w:szCs w:val="24"/>
            <w:lang w:val="fr-FR"/>
          </w:rPr>
          <w:t xml:space="preserve">dér</w:t>
        </w:r>
      </w:ins>
      <w:ins w:id="48" w:author="Eric LELIEVRE" w:date="2024-01-08T17:01:00Z">
        <w:r>
          <w:rPr>
            <w:rFonts w:ascii="Times New Roman" w:hAnsi="Times New Roman" w:eastAsia="Times New Roman" w:cs="Times New Roman"/>
            <w:sz w:val="24"/>
            <w:szCs w:val="24"/>
            <w:lang w:val="fr-FR"/>
          </w:rPr>
          <w:t xml:space="preserve">er</w:t>
        </w:r>
      </w:ins>
      <w:ins w:id="49" w:author="Eric LELIEVRE" w:date="2024-01-08T17:00:00Z">
        <w:r>
          <w:rPr>
            <w:rFonts w:ascii="Times New Roman" w:hAnsi="Times New Roman" w:eastAsia="Times New Roman" w:cs="Times New Roman"/>
            <w:sz w:val="24"/>
            <w:szCs w:val="24"/>
            <w:lang w:val="fr-FR"/>
          </w:rPr>
          <w:t xml:space="preserve"> que </w:t>
        </w:r>
      </w:ins>
      <w:del w:id="50" w:author="Eric LELIEVRE" w:date="2024-01-08T17:00:00Z">
        <w:r>
          <w:rPr>
            <w:rFonts w:ascii="Times New Roman" w:hAnsi="Times New Roman" w:eastAsia="Times New Roman" w:cs="Times New Roman"/>
            <w:sz w:val="24"/>
            <w:szCs w:val="24"/>
            <w:lang w:val="fr-FR"/>
          </w:rPr>
          <w:delText xml:space="preserve">Ici, </w:delText>
        </w:r>
      </w:del>
      <w:r>
        <w:rPr>
          <w:rFonts w:ascii="Times New Roman" w:hAnsi="Times New Roman" w:eastAsia="Times New Roman" w:cs="Times New Roman"/>
          <w:sz w:val="24"/>
          <w:szCs w:val="24"/>
          <w:lang w:val="fr-FR"/>
        </w:rPr>
        <w:t xml:space="preserve">la force d’Archimède est </w:t>
      </w:r>
      <w:commentRangeStart w:id="0"/>
      <w:r>
        <w:rPr>
          <w:rFonts w:ascii="Times New Roman" w:hAnsi="Times New Roman" w:eastAsia="Times New Roman" w:cs="Times New Roman"/>
          <w:sz w:val="24"/>
          <w:szCs w:val="24"/>
          <w:lang w:val="fr-FR"/>
        </w:rPr>
        <w:t xml:space="preserve">négligeable</w:t>
      </w:r>
      <w:commentRangeEnd w:id="0"/>
      <w:r>
        <w:commentReference w:id="0"/>
      </w:r>
      <w:ins w:id="51" w:author="Eric LELIEVRE" w:date="2024-01-13T15:08:00Z">
        <w:r>
          <w:rPr>
            <w:rFonts w:ascii="Times New Roman" w:hAnsi="Times New Roman" w:eastAsia="Times New Roman" w:cs="Times New Roman"/>
            <w:sz w:val="24"/>
            <w:szCs w:val="24"/>
            <w:lang w:val="fr-FR"/>
          </w:rPr>
          <w:t xml:space="preserve"> car </w:t>
        </w:r>
      </w:ins>
      <w:ins w:id="52" w:author="Eric LELIEVRE" w:date="2024-01-13T16:50:00Z">
        <w:r>
          <w:rPr>
            <w:rFonts w:ascii="Times New Roman" w:hAnsi="Times New Roman" w:eastAsia="Times New Roman" w:cs="Times New Roman"/>
            <w:sz w:val="24"/>
            <w:szCs w:val="24"/>
            <w:lang w:val="fr-FR"/>
          </w:rPr>
          <w:t xml:space="preserve">le poids</w:t>
        </w:r>
      </w:ins>
      <w:ins w:id="53" w:author="Eric LELIEVRE" w:date="2024-01-13T15:09:00Z">
        <w:r>
          <w:rPr>
            <w:rFonts w:ascii="Times New Roman" w:hAnsi="Times New Roman" w:eastAsia="Times New Roman" w:cs="Times New Roman"/>
            <w:sz w:val="24"/>
            <w:szCs w:val="24"/>
            <w:lang w:val="fr-FR"/>
          </w:rPr>
          <w:t xml:space="preserve"> de l’air présent dans le </w:t>
        </w:r>
      </w:ins>
      <w:ins w:id="54" w:author="Eric LELIEVRE" w:date="2024-01-13T15:10:00Z">
        <w:r>
          <w:rPr>
            <w:rFonts w:ascii="Times New Roman" w:hAnsi="Times New Roman" w:eastAsia="Times New Roman" w:cs="Times New Roman"/>
            <w:sz w:val="24"/>
            <w:szCs w:val="24"/>
            <w:lang w:val="fr-FR"/>
          </w:rPr>
          <w:t xml:space="preserve">ballon NBA </w:t>
        </w:r>
      </w:ins>
      <w:ins w:id="55" w:author="Eric LELIEVRE" w:date="2024-01-13T15:09:00Z">
        <w:r>
          <w:rPr>
            <w:rFonts w:ascii="Times New Roman" w:hAnsi="Times New Roman" w:eastAsia="Times New Roman" w:cs="Times New Roman"/>
            <w:sz w:val="24"/>
            <w:szCs w:val="24"/>
            <w:lang w:val="fr-FR"/>
          </w:rPr>
          <w:t xml:space="preserve">est </w:t>
        </w:r>
      </w:ins>
      <w:ins w:id="56" w:author="Eric LELIEVRE" w:date="2024-01-13T15:51:00Z">
        <w:r>
          <w:rPr>
            <w:rFonts w:ascii="Times New Roman" w:hAnsi="Times New Roman" w:eastAsia="Times New Roman" w:cs="Times New Roman"/>
            <w:sz w:val="24"/>
            <w:szCs w:val="24"/>
            <w:lang w:val="fr-FR"/>
          </w:rPr>
          <w:t xml:space="preserve">très </w:t>
        </w:r>
      </w:ins>
      <w:ins w:id="57" w:author="Eric LELIEVRE" w:date="2024-01-13T15:09:00Z">
        <w:r>
          <w:rPr>
            <w:rFonts w:ascii="Times New Roman" w:hAnsi="Times New Roman" w:eastAsia="Times New Roman" w:cs="Times New Roman"/>
            <w:sz w:val="24"/>
            <w:szCs w:val="24"/>
            <w:lang w:val="fr-FR"/>
          </w:rPr>
          <w:t xml:space="preserve">faible</w:t>
        </w:r>
      </w:ins>
      <w:del w:id="58" w:author="Eric LELIEVRE" w:date="2024-01-13T15:08:00Z">
        <w:r>
          <w:rPr>
            <w:rFonts w:ascii="Times New Roman" w:hAnsi="Times New Roman" w:eastAsia="Times New Roman" w:cs="Times New Roman"/>
            <w:sz w:val="24"/>
            <w:szCs w:val="24"/>
            <w:lang w:val="fr-FR"/>
          </w:rPr>
          <w:delText xml:space="preserve">,</w:delText>
        </w:r>
      </w:del>
      <w:r>
        <w:rPr>
          <w:rFonts w:ascii="Times New Roman" w:hAnsi="Times New Roman" w:eastAsia="Times New Roman" w:cs="Times New Roman"/>
          <w:sz w:val="24"/>
          <w:szCs w:val="24"/>
          <w:lang w:val="fr-FR"/>
        </w:rPr>
        <w:t xml:space="preserve"> et les autre ne diffère</w:t>
      </w:r>
      <w:ins w:id="59" w:author="Eric LELIEVRE" w:date="2024-01-08T17:00:00Z">
        <w:r>
          <w:rPr>
            <w:rFonts w:ascii="Times New Roman" w:hAnsi="Times New Roman" w:eastAsia="Times New Roman" w:cs="Times New Roman"/>
            <w:sz w:val="24"/>
            <w:szCs w:val="24"/>
            <w:lang w:val="fr-FR"/>
          </w:rPr>
          <w:t xml:space="preserve">nt</w:t>
        </w:r>
      </w:ins>
      <w:r>
        <w:rPr>
          <w:rFonts w:ascii="Times New Roman" w:hAnsi="Times New Roman" w:eastAsia="Times New Roman" w:cs="Times New Roman"/>
          <w:sz w:val="24"/>
          <w:szCs w:val="24"/>
          <w:lang w:val="fr-FR"/>
        </w:rPr>
        <w:t xml:space="preserve"> que très peu ou pas du tout entre une balle de basketball classique et le modèle ”Airless”; à l’exc</w:t>
      </w:r>
      <w:ins w:id="60" w:author="Eric LELIEVRE" w:date="2024-01-08T17:01:00Z">
        <w:r>
          <w:rPr>
            <w:rFonts w:ascii="Times New Roman" w:hAnsi="Times New Roman" w:eastAsia="Times New Roman" w:cs="Times New Roman"/>
            <w:sz w:val="24"/>
            <w:szCs w:val="24"/>
            <w:lang w:val="fr-FR"/>
          </w:rPr>
          <w:t xml:space="preserve">e</w:t>
        </w:r>
      </w:ins>
      <w:del w:id="61" w:author="Eric LELIEVRE" w:date="2024-01-08T17:01:00Z">
        <w:r>
          <w:rPr>
            <w:rFonts w:ascii="Times New Roman" w:hAnsi="Times New Roman" w:eastAsia="Times New Roman" w:cs="Times New Roman"/>
            <w:sz w:val="24"/>
            <w:szCs w:val="24"/>
            <w:lang w:val="fr-FR"/>
          </w:rPr>
          <w:delText xml:space="preserve">é</w:delText>
        </w:r>
      </w:del>
      <w:r>
        <w:rPr>
          <w:rFonts w:ascii="Times New Roman" w:hAnsi="Times New Roman" w:eastAsia="Times New Roman" w:cs="Times New Roman"/>
          <w:sz w:val="24"/>
          <w:szCs w:val="24"/>
          <w:lang w:val="fr-FR"/>
        </w:rPr>
        <w:t xml:space="preserve">ption de la force de trainée</w:t>
      </w:r>
      <w:ins w:id="62" w:author="Eric LELIEVRE" w:date="2024-01-13T15:52:00Z">
        <w:r>
          <w:rPr>
            <w:rFonts w:ascii="Times New Roman" w:hAnsi="Times New Roman" w:eastAsia="Times New Roman" w:cs="Times New Roman"/>
            <w:sz w:val="24"/>
            <w:szCs w:val="24"/>
            <w:lang w:val="fr-FR"/>
          </w:rPr>
          <w:t xml:space="preserve"> aérodynamique</w:t>
        </w:r>
      </w:ins>
      <w:r>
        <w:rPr>
          <w:rFonts w:ascii="Times New Roman" w:hAnsi="Times New Roman" w:eastAsia="Times New Roman" w:cs="Times New Roman"/>
          <w:sz w:val="24"/>
          <w:szCs w:val="24"/>
          <w:lang w:val="fr-FR"/>
        </w:rPr>
        <w:t xml:space="preserve">. </w:t>
      </w:r>
      <w:ins w:id="63" w:author="Eric LELIEVRE" w:date="2024-01-11T08:46:00Z">
        <w:r>
          <w:rPr>
            <w:rFonts w:ascii="Times New Roman" w:hAnsi="Times New Roman" w:eastAsia="Times New Roman" w:cs="Times New Roman"/>
            <w:sz w:val="24"/>
            <w:szCs w:val="24"/>
            <w:lang w:val="fr-FR"/>
          </w:rPr>
        </w:r>
      </w:ins>
    </w:p>
    <w:p>
      <w:pPr>
        <w:pBdr/>
        <w:spacing/>
        <w:ind/>
        <w:rPr>
          <w:ins w:id="64" w:author="Eric LELIEVRE" w:date="2024-01-13T15:01:00Z"/>
          <w:rFonts w:ascii="Times New Roman" w:hAnsi="Times New Roman" w:eastAsia="Times New Roman" w:cs="Times New Roman"/>
          <w:sz w:val="24"/>
          <w:szCs w:val="24"/>
          <w:lang w:val="fr-FR"/>
        </w:rPr>
        <w:pPrChange w:author="Eric LELIEVRE" w:date="2024-01-13T16:05:00Z" w:id="65">
          <w:pPr>
            <w:pBdr/>
            <w:spacing/>
            <w:ind/>
            <w:jc w:val="both"/>
          </w:pPr>
        </w:pPrChange>
      </w:pPr>
      <w:ins w:id="66" w:author="Eric LELIEVRE" w:date="2024-01-08T17:02:00Z">
        <w:r>
          <w:rPr>
            <w:rFonts w:ascii="Times New Roman" w:hAnsi="Times New Roman" w:eastAsia="Times New Roman" w:cs="Times New Roman"/>
            <w:sz w:val="24"/>
            <w:szCs w:val="24"/>
            <w:lang w:val="fr-FR"/>
          </w:rPr>
          <w:t xml:space="preserve">Cette dernière </w:t>
        </w:r>
      </w:ins>
      <w:del w:id="67" w:author="Eric LELIEVRE" w:date="2024-01-08T17:02:00Z">
        <w:r>
          <w:rPr>
            <w:rFonts w:ascii="Times New Roman" w:hAnsi="Times New Roman" w:eastAsia="Times New Roman" w:cs="Times New Roman"/>
            <w:sz w:val="24"/>
            <w:szCs w:val="24"/>
            <w:lang w:val="fr-FR"/>
          </w:rPr>
          <w:delText xml:space="preserve">La force de trainée</w:delText>
        </w:r>
      </w:del>
      <w:ins w:id="68" w:author="Eric LELIEVRE" w:date="2024-01-08T17:02:00Z">
        <w:r>
          <w:rPr>
            <w:rFonts w:ascii="Times New Roman" w:hAnsi="Times New Roman" w:eastAsia="Times New Roman" w:cs="Times New Roman"/>
            <w:sz w:val="24"/>
            <w:szCs w:val="24"/>
            <w:lang w:val="fr-FR"/>
          </w:rPr>
          <w:t xml:space="preserve"> </w:t>
        </w:r>
      </w:ins>
      <w:del w:id="69" w:author="Eric LELIEVRE" w:date="2024-01-08T17:02:00Z">
        <w:r>
          <w:rPr>
            <w:rFonts w:ascii="Times New Roman" w:hAnsi="Times New Roman" w:eastAsia="Times New Roman" w:cs="Times New Roman"/>
            <w:sz w:val="24"/>
            <w:szCs w:val="24"/>
            <w:lang w:val="fr-FR"/>
          </w:rPr>
          <w:delText xml:space="preserve">, </w:delText>
        </w:r>
      </w:del>
      <w:del w:id="70" w:author="Eric LELIEVRE" w:date="2024-01-08T17:02:00Z">
        <w:r>
          <w:rPr>
            <w:rFonts w:ascii="Times New Roman" w:hAnsi="Times New Roman" w:eastAsia="Times New Roman" w:cs="Times New Roman"/>
            <w:sz w:val="24"/>
            <w:szCs w:val="24"/>
            <w:lang w:val="fr-FR"/>
          </w:rPr>
          <w:delText xml:space="preserve">est l’une action de l’air sur l’objet, </w:delText>
        </w:r>
      </w:del>
      <w:del w:id="71" w:author="Eric LELIEVRE" w:date="2024-01-10T13:00:00Z">
        <w:r>
          <w:rPr>
            <w:rFonts w:ascii="Times New Roman" w:hAnsi="Times New Roman" w:eastAsia="Times New Roman" w:cs="Times New Roman"/>
            <w:sz w:val="24"/>
            <w:szCs w:val="24"/>
            <w:lang w:val="fr-FR"/>
          </w:rPr>
          <w:delText xml:space="preserve">qui</w:delText>
        </w:r>
      </w:del>
      <w:r>
        <w:rPr>
          <w:rFonts w:ascii="Times New Roman" w:hAnsi="Times New Roman" w:eastAsia="Times New Roman" w:cs="Times New Roman"/>
          <w:sz w:val="24"/>
          <w:szCs w:val="24"/>
          <w:lang w:val="fr-FR"/>
        </w:rPr>
        <w:t xml:space="preserve"> a pour </w:t>
      </w:r>
      <w:ins w:id="72" w:author="Eric LELIEVRE" w:date="2024-01-13T16:53:00Z">
        <w:r>
          <w:rPr>
            <w:rFonts w:ascii="Times New Roman" w:hAnsi="Times New Roman" w:eastAsia="Times New Roman" w:cs="Times New Roman"/>
            <w:sz w:val="24"/>
            <w:szCs w:val="24"/>
            <w:lang w:val="fr-FR"/>
          </w:rPr>
          <w:t xml:space="preserve">effet</w:t>
        </w:r>
      </w:ins>
      <w:del w:id="73" w:author="Eric LELIEVRE" w:date="2024-01-13T16:53:00Z">
        <w:r>
          <w:rPr>
            <w:rFonts w:ascii="Times New Roman" w:hAnsi="Times New Roman" w:eastAsia="Times New Roman" w:cs="Times New Roman"/>
            <w:sz w:val="24"/>
            <w:szCs w:val="24"/>
            <w:lang w:val="fr-FR"/>
          </w:rPr>
          <w:delText xml:space="preserve">cause</w:delText>
        </w:r>
      </w:del>
      <w:r>
        <w:rPr>
          <w:rFonts w:ascii="Times New Roman" w:hAnsi="Times New Roman" w:eastAsia="Times New Roman" w:cs="Times New Roman"/>
          <w:sz w:val="24"/>
          <w:szCs w:val="24"/>
          <w:lang w:val="fr-FR"/>
        </w:rPr>
        <w:t xml:space="preserve"> de ralentir la vitesse de l’objet</w:t>
      </w:r>
      <w:ins w:id="74" w:author="Eric LELIEVRE" w:date="2024-01-08T17:02:00Z">
        <w:r>
          <w:rPr>
            <w:rFonts w:ascii="Times New Roman" w:hAnsi="Times New Roman" w:eastAsia="Times New Roman" w:cs="Times New Roman"/>
            <w:sz w:val="24"/>
            <w:szCs w:val="24"/>
            <w:lang w:val="fr-FR"/>
          </w:rPr>
          <w:t xml:space="preserve"> lorsqu’il se déplace dans l’air</w:t>
        </w:r>
      </w:ins>
      <w:r>
        <w:rPr>
          <w:rFonts w:ascii="Times New Roman" w:hAnsi="Times New Roman" w:eastAsia="Times New Roman" w:cs="Times New Roman"/>
          <w:sz w:val="24"/>
          <w:szCs w:val="24"/>
          <w:lang w:val="fr-FR"/>
        </w:rPr>
        <w:t xml:space="preserve">. Cette action est porportionnel</w:t>
      </w:r>
      <w:ins w:id="75" w:author="Eric LELIEVRE" w:date="2024-01-08T17:03:00Z">
        <w:r>
          <w:rPr>
            <w:rFonts w:ascii="Times New Roman" w:hAnsi="Times New Roman" w:eastAsia="Times New Roman" w:cs="Times New Roman"/>
            <w:sz w:val="24"/>
            <w:szCs w:val="24"/>
            <w:lang w:val="fr-FR"/>
          </w:rPr>
          <w:t xml:space="preserve">le</w:t>
        </w:r>
      </w:ins>
      <w:r>
        <w:rPr>
          <w:rFonts w:ascii="Times New Roman" w:hAnsi="Times New Roman" w:eastAsia="Times New Roman" w:cs="Times New Roman"/>
          <w:sz w:val="24"/>
          <w:szCs w:val="24"/>
          <w:lang w:val="fr-FR"/>
        </w:rPr>
        <w:t xml:space="preserve"> à la vitesse relative de l’air au carré</w:t>
      </w:r>
      <w:del w:id="76" w:author="Eric LELIEVRE" w:date="2024-01-13T16:57:00Z">
        <w:r>
          <w:rPr>
            <w:rFonts w:ascii="Times New Roman" w:hAnsi="Times New Roman" w:eastAsia="Times New Roman" w:cs="Times New Roman"/>
            <w:sz w:val="24"/>
            <w:szCs w:val="24"/>
            <w:lang w:val="fr-FR"/>
          </w:rPr>
          <w:delText xml:space="preserve">e</w:delText>
        </w:r>
      </w:del>
      <w:r>
        <w:rPr>
          <w:rFonts w:ascii="Times New Roman" w:hAnsi="Times New Roman" w:eastAsia="Times New Roman" w:cs="Times New Roman"/>
          <w:sz w:val="24"/>
          <w:szCs w:val="24"/>
          <w:lang w:val="fr-FR"/>
        </w:rPr>
        <w:t xml:space="preserve"> </w:t>
      </w:r>
      <w:ins w:id="77" w:author="Eric LELIEVRE" w:date="2024-01-13T16:57:00Z">
        <w:r>
          <w:rPr>
            <w:rFonts w:ascii="Times New Roman" w:hAnsi="Times New Roman" w:eastAsia="Times New Roman" w:cs="Times New Roman"/>
            <w:sz w:val="24"/>
            <w:szCs w:val="24"/>
            <w:lang w:val="fr-FR"/>
          </w:rPr>
          <w:t xml:space="preserve">et dépend</w:t>
        </w:r>
      </w:ins>
      <w:del w:id="78" w:author="Eric LELIEVRE" w:date="2024-01-13T16:57:00Z">
        <w:r>
          <w:rPr>
            <w:rFonts w:ascii="Times New Roman" w:hAnsi="Times New Roman" w:eastAsia="Times New Roman" w:cs="Times New Roman"/>
            <w:sz w:val="24"/>
            <w:szCs w:val="24"/>
            <w:lang w:val="fr-FR"/>
          </w:rPr>
          <w:delText xml:space="preserve">ainsi que</w:delText>
        </w:r>
      </w:del>
      <w:r>
        <w:rPr>
          <w:rFonts w:ascii="Times New Roman" w:hAnsi="Times New Roman" w:eastAsia="Times New Roman" w:cs="Times New Roman"/>
          <w:sz w:val="24"/>
          <w:szCs w:val="24"/>
          <w:lang w:val="fr-FR"/>
        </w:rPr>
        <w:t xml:space="preserve"> d’autres variables comme</w:t>
      </w:r>
      <w:del w:id="79" w:author="Eric LELIEVRE" w:date="2024-01-08T17:03:00Z">
        <w:r>
          <w:rPr>
            <w:rFonts w:ascii="Times New Roman" w:hAnsi="Times New Roman" w:eastAsia="Times New Roman" w:cs="Times New Roman"/>
            <w:sz w:val="24"/>
            <w:szCs w:val="24"/>
            <w:lang w:val="fr-FR"/>
          </w:rPr>
          <w:delText xml:space="preserve">l</w:delText>
        </w:r>
      </w:del>
      <w:r>
        <w:rPr>
          <w:rFonts w:ascii="Times New Roman" w:hAnsi="Times New Roman" w:eastAsia="Times New Roman" w:cs="Times New Roman"/>
          <w:sz w:val="24"/>
          <w:szCs w:val="24"/>
          <w:lang w:val="fr-FR"/>
        </w:rPr>
        <w:t xml:space="preserve"> la densité du fluide et la surface de contact</w:t>
      </w:r>
      <w:del w:id="80" w:author="Eric LELIEVRE" w:date="2024-01-08T17:03:00Z">
        <w:r>
          <w:rPr>
            <w:rFonts w:ascii="Times New Roman" w:hAnsi="Times New Roman" w:eastAsia="Times New Roman" w:cs="Times New Roman"/>
            <w:sz w:val="24"/>
            <w:szCs w:val="24"/>
            <w:lang w:val="fr-FR"/>
          </w:rPr>
          <w:delText xml:space="preserve">e</w:delText>
        </w:r>
      </w:del>
      <w:r>
        <w:rPr>
          <w:rFonts w:ascii="Times New Roman" w:hAnsi="Times New Roman" w:eastAsia="Times New Roman" w:cs="Times New Roman"/>
          <w:sz w:val="24"/>
          <w:szCs w:val="24"/>
          <w:lang w:val="fr-FR"/>
        </w:rPr>
        <w:t xml:space="preserve">. Cette force est orienté</w:t>
      </w:r>
      <w:ins w:id="81" w:author="Eric LELIEVRE" w:date="2024-01-08T17:03:00Z">
        <w:r>
          <w:rPr>
            <w:rFonts w:ascii="Times New Roman" w:hAnsi="Times New Roman" w:eastAsia="Times New Roman" w:cs="Times New Roman"/>
            <w:sz w:val="24"/>
            <w:szCs w:val="24"/>
            <w:lang w:val="fr-FR"/>
          </w:rPr>
          <w:t xml:space="preserve">e</w:t>
        </w:r>
      </w:ins>
      <w:r>
        <w:rPr>
          <w:rFonts w:ascii="Times New Roman" w:hAnsi="Times New Roman" w:eastAsia="Times New Roman" w:cs="Times New Roman"/>
          <w:sz w:val="24"/>
          <w:szCs w:val="24"/>
          <w:lang w:val="fr-FR"/>
        </w:rPr>
        <w:t xml:space="preserve"> parallèlement à la trajectoire de la balle. </w:t>
      </w:r>
      <w:del w:id="82" w:author="Eric LELIEVRE" w:date="2024-01-11T08:43:00Z">
        <w:r>
          <w:rPr>
            <w:rFonts w:ascii="Times New Roman" w:hAnsi="Times New Roman" w:eastAsia="Times New Roman" w:cs="Times New Roman"/>
            <w:sz w:val="24"/>
            <w:szCs w:val="24"/>
            <w:lang w:val="fr-FR"/>
          </w:rPr>
          <w:delText xml:space="preserve">Cette force</w:delText>
        </w:r>
      </w:del>
      <w:ins w:id="83" w:author="Eric LELIEVRE" w:date="2024-01-11T08:43:00Z">
        <w:r>
          <w:rPr>
            <w:rFonts w:ascii="Times New Roman" w:hAnsi="Times New Roman" w:eastAsia="Times New Roman" w:cs="Times New Roman"/>
            <w:sz w:val="24"/>
            <w:szCs w:val="24"/>
            <w:lang w:val="fr-FR"/>
          </w:rPr>
          <w:t xml:space="preserve">La force de trainée</w:t>
        </w:r>
      </w:ins>
      <w:r>
        <w:rPr>
          <w:rFonts w:ascii="Times New Roman" w:hAnsi="Times New Roman" w:eastAsia="Times New Roman" w:cs="Times New Roman"/>
          <w:sz w:val="24"/>
          <w:szCs w:val="24"/>
          <w:lang w:val="fr-FR"/>
        </w:rPr>
        <w:t xml:space="preserve"> est différente </w:t>
      </w:r>
      <w:ins w:id="84" w:author="Eric LELIEVRE" w:date="2024-01-13T17:01:00Z">
        <w:r>
          <w:rPr>
            <w:rFonts w:ascii="Times New Roman" w:hAnsi="Times New Roman" w:eastAsia="Times New Roman" w:cs="Times New Roman"/>
            <w:sz w:val="24"/>
            <w:szCs w:val="24"/>
            <w:lang w:val="fr-FR"/>
          </w:rPr>
          <w:t xml:space="preserve">entre les deux</w:t>
        </w:r>
      </w:ins>
      <w:del w:id="85" w:author="Eric LELIEVRE" w:date="2024-01-13T17:01:00Z">
        <w:r>
          <w:rPr>
            <w:rFonts w:ascii="Times New Roman" w:hAnsi="Times New Roman" w:eastAsia="Times New Roman" w:cs="Times New Roman"/>
            <w:sz w:val="24"/>
            <w:szCs w:val="24"/>
            <w:lang w:val="fr-FR"/>
          </w:rPr>
          <w:delText xml:space="preserve">pour nos</w:delText>
        </w:r>
      </w:del>
      <w:r>
        <w:rPr>
          <w:rFonts w:ascii="Times New Roman" w:hAnsi="Times New Roman" w:eastAsia="Times New Roman" w:cs="Times New Roman"/>
          <w:sz w:val="24"/>
          <w:szCs w:val="24"/>
          <w:lang w:val="fr-FR"/>
        </w:rPr>
        <w:t xml:space="preserve"> balles </w:t>
      </w:r>
      <w:ins w:id="86" w:author="Eric LELIEVRE" w:date="2024-01-13T17:01:00Z">
        <w:r>
          <w:rPr>
            <w:rFonts w:ascii="Times New Roman" w:hAnsi="Times New Roman" w:eastAsia="Times New Roman" w:cs="Times New Roman"/>
            <w:sz w:val="24"/>
            <w:szCs w:val="24"/>
            <w:lang w:val="fr-FR"/>
          </w:rPr>
          <w:t xml:space="preserve">car</w:t>
        </w:r>
      </w:ins>
      <w:del w:id="87" w:author="Eric LELIEVRE" w:date="2024-01-13T17:01:00Z">
        <w:r>
          <w:rPr>
            <w:rFonts w:ascii="Times New Roman" w:hAnsi="Times New Roman" w:eastAsia="Times New Roman" w:cs="Times New Roman"/>
            <w:sz w:val="24"/>
            <w:szCs w:val="24"/>
            <w:lang w:val="fr-FR"/>
          </w:rPr>
          <w:delText xml:space="preserve">dûe</w:delText>
        </w:r>
      </w:del>
      <w:r>
        <w:rPr>
          <w:rFonts w:ascii="Times New Roman" w:hAnsi="Times New Roman" w:eastAsia="Times New Roman" w:cs="Times New Roman"/>
          <w:sz w:val="24"/>
          <w:szCs w:val="24"/>
          <w:lang w:val="fr-FR"/>
        </w:rPr>
        <w:t xml:space="preserve"> </w:t>
      </w:r>
      <w:ins w:id="88" w:author="Eric LELIEVRE" w:date="2024-01-13T17:01:00Z">
        <w:r>
          <w:rPr>
            <w:rFonts w:ascii="Times New Roman" w:hAnsi="Times New Roman" w:eastAsia="Times New Roman" w:cs="Times New Roman"/>
            <w:sz w:val="24"/>
            <w:szCs w:val="24"/>
            <w:lang w:val="fr-FR"/>
          </w:rPr>
          <w:t xml:space="preserve">le</w:t>
        </w:r>
      </w:ins>
      <w:del w:id="89" w:author="Eric LELIEVRE" w:date="2024-01-13T17:01:00Z">
        <w:r>
          <w:rPr>
            <w:rFonts w:ascii="Times New Roman" w:hAnsi="Times New Roman" w:eastAsia="Times New Roman" w:cs="Times New Roman"/>
            <w:sz w:val="24"/>
            <w:szCs w:val="24"/>
            <w:lang w:val="fr-FR"/>
          </w:rPr>
          <w:delText xml:space="preserve">au</w:delText>
        </w:r>
      </w:del>
      <w:r>
        <w:rPr>
          <w:rFonts w:ascii="Times New Roman" w:hAnsi="Times New Roman" w:eastAsia="Times New Roman" w:cs="Times New Roman"/>
          <w:sz w:val="24"/>
          <w:szCs w:val="24"/>
          <w:lang w:val="fr-FR"/>
        </w:rPr>
        <w:t xml:space="preserve"> </w:t>
      </w:r>
      <w:del w:id="90" w:author="Eric LELIEVRE" w:date="2024-01-10T13:00:00Z">
        <w:r>
          <w:rPr>
            <w:rFonts w:ascii="Times New Roman" w:hAnsi="Times New Roman" w:eastAsia="Times New Roman" w:cs="Times New Roman"/>
            <w:sz w:val="24"/>
            <w:szCs w:val="24"/>
            <w:lang w:val="fr-FR"/>
          </w:rPr>
          <w:delText xml:space="preserve">coéfficient</w:delText>
        </w:r>
      </w:del>
      <w:ins w:id="91" w:author="Eric LELIEVRE" w:date="2024-01-10T13:00:00Z">
        <w:r>
          <w:rPr>
            <w:rFonts w:ascii="Times New Roman" w:hAnsi="Times New Roman" w:eastAsia="Times New Roman" w:cs="Times New Roman"/>
            <w:sz w:val="24"/>
            <w:szCs w:val="24"/>
            <w:lang w:val="fr-FR"/>
          </w:rPr>
          <w:t xml:space="preserve">coefficient</w:t>
        </w:r>
      </w:ins>
      <w:r>
        <w:rPr>
          <w:rFonts w:ascii="Times New Roman" w:hAnsi="Times New Roman" w:eastAsia="Times New Roman" w:cs="Times New Roman"/>
          <w:sz w:val="24"/>
          <w:szCs w:val="24"/>
          <w:lang w:val="fr-FR"/>
        </w:rPr>
        <w:t xml:space="preserve"> de trainée aérodynamique</w:t>
      </w:r>
      <w:ins w:id="92" w:author="Eric LELIEVRE" w:date="2024-01-11T08:51:00Z">
        <w:r>
          <w:rPr>
            <w:rFonts w:ascii="Times New Roman" w:hAnsi="Times New Roman" w:eastAsia="Times New Roman" w:cs="Times New Roman"/>
            <w:sz w:val="24"/>
            <w:szCs w:val="24"/>
            <w:lang w:val="fr-FR"/>
          </w:rPr>
          <w:t xml:space="preserve">, </w:t>
        </w:r>
      </w:ins>
      <w:ins w:id="93" w:author="Eric LELIEVRE" w:date="2024-01-13T15:10:00Z">
        <w:r>
          <w:rPr>
            <w:rFonts w:ascii="Times New Roman" w:hAnsi="Times New Roman" w:eastAsia="Times New Roman" w:cs="Times New Roman"/>
            <w:sz w:val="24"/>
            <w:szCs w:val="24"/>
            <w:lang w:val="fr-FR"/>
          </w:rPr>
          <w:t xml:space="preserve">trad</w:t>
        </w:r>
      </w:ins>
      <w:ins w:id="94" w:author="Eric LELIEVRE" w:date="2024-01-13T15:11:00Z">
        <w:r>
          <w:rPr>
            <w:rFonts w:ascii="Times New Roman" w:hAnsi="Times New Roman" w:eastAsia="Times New Roman" w:cs="Times New Roman"/>
            <w:sz w:val="24"/>
            <w:szCs w:val="24"/>
            <w:lang w:val="fr-FR"/>
          </w:rPr>
          <w:t xml:space="preserve">itionnellement </w:t>
        </w:r>
      </w:ins>
      <w:ins w:id="95" w:author="Eric LELIEVRE" w:date="2024-01-11T08:51:00Z">
        <w:r>
          <w:rPr>
            <w:rFonts w:ascii="Times New Roman" w:hAnsi="Times New Roman" w:eastAsia="Times New Roman" w:cs="Times New Roman"/>
            <w:sz w:val="24"/>
            <w:szCs w:val="24"/>
            <w:lang w:val="fr-FR"/>
          </w:rPr>
          <w:t xml:space="preserve">noté C</w:t>
        </w:r>
      </w:ins>
      <w:ins w:id="96" w:author="Eric LELIEVRE" w:date="2024-01-11T08:51:00Z">
        <w:r>
          <w:rPr>
            <w:rFonts w:ascii="Times New Roman" w:hAnsi="Times New Roman" w:eastAsia="Times New Roman" w:cs="Times New Roman"/>
            <w:sz w:val="24"/>
            <w:szCs w:val="24"/>
            <w:vertAlign w:val="subscript"/>
            <w:lang w:val="fr-FR"/>
          </w:rPr>
          <w:t xml:space="preserve">x</w:t>
        </w:r>
      </w:ins>
      <w:r>
        <w:rPr>
          <w:rFonts w:ascii="Times New Roman" w:hAnsi="Times New Roman" w:eastAsia="Times New Roman" w:cs="Times New Roman"/>
          <w:sz w:val="24"/>
          <w:szCs w:val="24"/>
          <w:lang w:val="fr-FR"/>
        </w:rPr>
        <w:t xml:space="preserve"> [ 1 ]</w:t>
      </w:r>
      <w:ins w:id="97" w:author="Eric LELIEVRE" w:date="2024-01-13T17:01:00Z">
        <w:r>
          <w:rPr>
            <w:rFonts w:ascii="Times New Roman" w:hAnsi="Times New Roman" w:eastAsia="Times New Roman" w:cs="Times New Roman"/>
            <w:sz w:val="24"/>
            <w:szCs w:val="24"/>
            <w:lang w:val="fr-FR"/>
          </w:rPr>
          <w:t xml:space="preserve"> est différent</w:t>
        </w:r>
      </w:ins>
      <w:r>
        <w:rPr>
          <w:rFonts w:ascii="Times New Roman" w:hAnsi="Times New Roman" w:eastAsia="Times New Roman" w:cs="Times New Roman"/>
          <w:sz w:val="24"/>
          <w:szCs w:val="24"/>
          <w:lang w:val="fr-FR"/>
        </w:rPr>
        <w:t xml:space="preserve">. </w:t>
      </w:r>
      <w:ins w:id="98" w:author="Eric LELIEVRE" w:date="2024-01-11T08:51:00Z">
        <w:r>
          <w:rPr>
            <w:rFonts w:ascii="Times New Roman" w:hAnsi="Times New Roman" w:eastAsia="Times New Roman" w:cs="Times New Roman"/>
            <w:sz w:val="24"/>
            <w:szCs w:val="24"/>
            <w:lang w:val="fr-FR"/>
          </w:rPr>
          <w:t xml:space="preserve">Le C</w:t>
        </w:r>
      </w:ins>
      <w:ins w:id="99" w:author="Eric LELIEVRE" w:date="2024-01-11T08:51:00Z">
        <w:r>
          <w:rPr>
            <w:rFonts w:ascii="Times New Roman" w:hAnsi="Times New Roman" w:eastAsia="Times New Roman" w:cs="Times New Roman"/>
            <w:sz w:val="24"/>
            <w:szCs w:val="24"/>
            <w:vertAlign w:val="subscript"/>
            <w:lang w:val="fr-FR"/>
          </w:rPr>
          <w:t xml:space="preserve">x</w:t>
        </w:r>
      </w:ins>
      <w:ins w:id="100" w:author="Eric LELIEVRE" w:date="2024-01-11T08:52:00Z">
        <w:r>
          <w:rPr>
            <w:rFonts w:ascii="Times New Roman" w:hAnsi="Times New Roman" w:eastAsia="Times New Roman" w:cs="Times New Roman"/>
            <w:sz w:val="24"/>
            <w:szCs w:val="24"/>
            <w:lang w:val="fr-FR"/>
          </w:rPr>
          <w:t xml:space="preserve"> est un</w:t>
        </w:r>
      </w:ins>
      <w:ins w:id="101" w:author="Eric LELIEVRE" w:date="2024-01-13T15:53:00Z">
        <w:r>
          <w:rPr>
            <w:rFonts w:ascii="Times New Roman" w:hAnsi="Times New Roman" w:eastAsia="Times New Roman" w:cs="Times New Roman"/>
            <w:sz w:val="24"/>
            <w:szCs w:val="24"/>
            <w:lang w:val="fr-FR"/>
          </w:rPr>
          <w:t xml:space="preserve"> </w:t>
        </w:r>
      </w:ins>
      <w:ins w:id="102" w:author="Eric LELIEVRE" w:date="2024-01-13T15:54:00Z">
        <w:r>
          <w:rPr>
            <w:rFonts w:ascii="Times New Roman" w:hAnsi="Times New Roman" w:eastAsia="Times New Roman" w:cs="Times New Roman"/>
            <w:sz w:val="24"/>
            <w:szCs w:val="24"/>
            <w:lang w:val="fr-FR"/>
          </w:rPr>
          <w:t xml:space="preserve">nombre </w:t>
        </w:r>
      </w:ins>
      <w:ins w:id="103" w:author="Eric LELIEVRE" w:date="2024-01-11T08:52:00Z">
        <w:r>
          <w:rPr>
            <w:rFonts w:ascii="Times New Roman" w:hAnsi="Times New Roman" w:eastAsia="Times New Roman" w:cs="Times New Roman"/>
            <w:sz w:val="24"/>
            <w:szCs w:val="24"/>
            <w:lang w:val="fr-FR"/>
          </w:rPr>
          <w:t xml:space="preserve">sans dimension qui matérialise </w:t>
        </w:r>
      </w:ins>
      <w:ins w:id="104" w:author="Eric LELIEVRE" w:date="2024-01-11T08:53:00Z">
        <w:r>
          <w:rPr>
            <w:rFonts w:ascii="Times New Roman" w:hAnsi="Times New Roman" w:eastAsia="Times New Roman" w:cs="Times New Roman"/>
            <w:sz w:val="24"/>
            <w:szCs w:val="24"/>
            <w:lang w:val="fr-FR"/>
          </w:rPr>
          <w:t xml:space="preserve">la résistance d’un objet dans un fluide</w:t>
        </w:r>
      </w:ins>
      <w:ins w:id="105" w:author="Eric LELIEVRE" w:date="2024-01-13T15:54:00Z">
        <w:r>
          <w:rPr>
            <w:rFonts w:ascii="Times New Roman" w:hAnsi="Times New Roman" w:eastAsia="Times New Roman" w:cs="Times New Roman"/>
            <w:sz w:val="24"/>
            <w:szCs w:val="24"/>
            <w:lang w:val="fr-FR"/>
          </w:rPr>
          <w:t xml:space="preserve"> </w:t>
        </w:r>
      </w:ins>
      <w:ins w:id="106" w:author="Eric LELIEVRE" w:date="2024-01-13T17:03:00Z">
        <w:r>
          <w:rPr>
            <w:rFonts w:ascii="Times New Roman" w:hAnsi="Times New Roman" w:eastAsia="Times New Roman" w:cs="Times New Roman"/>
            <w:sz w:val="24"/>
            <w:szCs w:val="24"/>
            <w:lang w:val="fr-FR"/>
          </w:rPr>
          <w:t xml:space="preserve">et </w:t>
        </w:r>
      </w:ins>
      <w:ins w:id="107" w:author="Eric LELIEVRE" w:date="2024-01-11T08:56:00Z">
        <w:r>
          <w:rPr>
            <w:rFonts w:ascii="Times New Roman" w:hAnsi="Times New Roman" w:eastAsia="Times New Roman" w:cs="Times New Roman"/>
            <w:sz w:val="24"/>
            <w:szCs w:val="24"/>
            <w:lang w:val="fr-FR"/>
          </w:rPr>
          <w:t xml:space="preserve">qui a 2 composantes principales : </w:t>
        </w:r>
      </w:ins>
      <w:ins w:id="108" w:author="Eric LELIEVRE" w:date="2024-01-13T17:03:00Z">
        <w:r>
          <w:rPr>
            <w:rFonts w:ascii="Times New Roman" w:hAnsi="Times New Roman" w:eastAsia="Times New Roman" w:cs="Times New Roman"/>
            <w:sz w:val="24"/>
            <w:szCs w:val="24"/>
            <w:lang w:val="fr-FR"/>
          </w:rPr>
          <w:t xml:space="preserve">l’</w:t>
        </w:r>
      </w:ins>
      <w:ins w:id="109" w:author="Eric LELIEVRE" w:date="2024-01-13T15:55:00Z">
        <w:r>
          <w:rPr>
            <w:rFonts w:ascii="Times New Roman" w:hAnsi="Times New Roman" w:eastAsia="Times New Roman" w:cs="Times New Roman"/>
            <w:sz w:val="24"/>
            <w:szCs w:val="24"/>
            <w:lang w:val="fr-FR"/>
          </w:rPr>
          <w:t xml:space="preserve">une </w:t>
        </w:r>
      </w:ins>
      <w:ins w:id="110" w:author="Eric LELIEVRE" w:date="2024-01-13T17:04:00Z">
        <w:r>
          <w:rPr>
            <w:rFonts w:ascii="Times New Roman" w:hAnsi="Times New Roman" w:eastAsia="Times New Roman" w:cs="Times New Roman"/>
            <w:sz w:val="24"/>
            <w:szCs w:val="24"/>
            <w:lang w:val="fr-FR"/>
          </w:rPr>
          <w:t xml:space="preserve">lié</w:t>
        </w:r>
      </w:ins>
      <w:ins w:id="111" w:author="Eric LELIEVRE" w:date="2024-01-13T15:55:00Z">
        <w:r>
          <w:rPr>
            <w:rFonts w:ascii="Times New Roman" w:hAnsi="Times New Roman" w:eastAsia="Times New Roman" w:cs="Times New Roman"/>
            <w:sz w:val="24"/>
            <w:szCs w:val="24"/>
            <w:lang w:val="fr-FR"/>
          </w:rPr>
          <w:t xml:space="preserve">e à </w:t>
        </w:r>
      </w:ins>
      <w:ins w:id="112" w:author="Eric LELIEVRE" w:date="2024-01-11T08:56:00Z">
        <w:r>
          <w:rPr>
            <w:rFonts w:ascii="Times New Roman" w:hAnsi="Times New Roman" w:eastAsia="Times New Roman" w:cs="Times New Roman"/>
            <w:sz w:val="24"/>
            <w:szCs w:val="24"/>
            <w:lang w:val="fr-FR"/>
          </w:rPr>
          <w:t xml:space="preserve">la </w:t>
        </w:r>
      </w:ins>
      <w:ins w:id="113" w:author="Eric LELIEVRE" w:date="2024-01-11T08:57:00Z">
        <w:r>
          <w:rPr>
            <w:rFonts w:ascii="Times New Roman" w:hAnsi="Times New Roman" w:eastAsia="Times New Roman" w:cs="Times New Roman"/>
            <w:sz w:val="24"/>
            <w:szCs w:val="24"/>
            <w:lang w:val="fr-FR"/>
          </w:rPr>
          <w:t xml:space="preserve">pression dynamique et</w:t>
        </w:r>
      </w:ins>
      <w:ins w:id="114" w:author="Eric LELIEVRE" w:date="2024-01-13T15:57:00Z">
        <w:r>
          <w:rPr>
            <w:rFonts w:ascii="Times New Roman" w:hAnsi="Times New Roman" w:eastAsia="Times New Roman" w:cs="Times New Roman"/>
            <w:sz w:val="24"/>
            <w:szCs w:val="24"/>
            <w:lang w:val="fr-FR"/>
          </w:rPr>
          <w:t xml:space="preserve"> l’autre</w:t>
        </w:r>
      </w:ins>
      <w:ins w:id="115" w:author="Eric LELIEVRE" w:date="2024-01-11T08:57:00Z">
        <w:r>
          <w:rPr>
            <w:rFonts w:ascii="Times New Roman" w:hAnsi="Times New Roman" w:eastAsia="Times New Roman" w:cs="Times New Roman"/>
            <w:sz w:val="24"/>
            <w:szCs w:val="24"/>
            <w:lang w:val="fr-FR"/>
          </w:rPr>
          <w:t xml:space="preserve"> </w:t>
        </w:r>
      </w:ins>
      <w:ins w:id="116" w:author="Eric LELIEVRE" w:date="2024-01-13T17:04:00Z">
        <w:r>
          <w:rPr>
            <w:rFonts w:ascii="Times New Roman" w:hAnsi="Times New Roman" w:eastAsia="Times New Roman" w:cs="Times New Roman"/>
            <w:sz w:val="24"/>
            <w:szCs w:val="24"/>
            <w:lang w:val="fr-FR"/>
          </w:rPr>
          <w:t xml:space="preserve">à la </w:t>
        </w:r>
      </w:ins>
      <w:ins w:id="117" w:author="Eric LELIEVRE" w:date="2024-01-11T08:57:00Z">
        <w:r>
          <w:rPr>
            <w:rFonts w:ascii="Times New Roman" w:hAnsi="Times New Roman" w:eastAsia="Times New Roman" w:cs="Times New Roman"/>
            <w:sz w:val="24"/>
            <w:szCs w:val="24"/>
            <w:lang w:val="fr-FR"/>
          </w:rPr>
          <w:t xml:space="preserve">friction [ 2 ]. </w:t>
        </w:r>
      </w:ins>
      <w:ins w:id="118" w:author="Eric LELIEVRE" w:date="2024-01-11T08:58:00Z">
        <w:r>
          <w:rPr>
            <w:rFonts w:ascii="Times New Roman" w:hAnsi="Times New Roman" w:eastAsia="Times New Roman" w:cs="Times New Roman"/>
            <w:sz w:val="24"/>
            <w:szCs w:val="24"/>
            <w:lang w:val="fr-FR"/>
          </w:rPr>
          <w:t xml:space="preserve">Il dépend surtout de la</w:t>
        </w:r>
      </w:ins>
      <w:ins w:id="119" w:author="Eric LELIEVRE" w:date="2024-01-13T15:55:00Z">
        <w:r>
          <w:rPr>
            <w:rFonts w:ascii="Times New Roman" w:hAnsi="Times New Roman" w:eastAsia="Times New Roman" w:cs="Times New Roman"/>
            <w:sz w:val="24"/>
            <w:szCs w:val="24"/>
            <w:lang w:val="fr-FR"/>
          </w:rPr>
          <w:t xml:space="preserve"> forme</w:t>
        </w:r>
      </w:ins>
      <w:ins w:id="120" w:author="Eric LELIEVRE" w:date="2024-01-13T15:56:00Z">
        <w:r>
          <w:rPr>
            <w:rFonts w:ascii="Times New Roman" w:hAnsi="Times New Roman" w:eastAsia="Times New Roman" w:cs="Times New Roman"/>
            <w:sz w:val="24"/>
            <w:szCs w:val="24"/>
            <w:lang w:val="fr-FR"/>
          </w:rPr>
          <w:t xml:space="preserve"> et </w:t>
        </w:r>
      </w:ins>
      <w:ins w:id="121" w:author="Eric LELIEVRE" w:date="2024-01-13T17:05:00Z">
        <w:r>
          <w:rPr>
            <w:rFonts w:ascii="Times New Roman" w:hAnsi="Times New Roman" w:eastAsia="Times New Roman" w:cs="Times New Roman"/>
            <w:sz w:val="24"/>
            <w:szCs w:val="24"/>
            <w:lang w:val="fr-FR"/>
          </w:rPr>
          <w:t xml:space="preserve">de </w:t>
        </w:r>
      </w:ins>
      <w:ins w:id="122" w:author="Eric LELIEVRE" w:date="2024-01-13T15:56:00Z">
        <w:r>
          <w:rPr>
            <w:rFonts w:ascii="Times New Roman" w:hAnsi="Times New Roman" w:eastAsia="Times New Roman" w:cs="Times New Roman"/>
            <w:sz w:val="24"/>
            <w:szCs w:val="24"/>
            <w:lang w:val="fr-FR"/>
          </w:rPr>
          <w:t xml:space="preserve">l’orientation de l’objet</w:t>
        </w:r>
      </w:ins>
      <w:ins w:id="123" w:author="Eric LELIEVRE" w:date="2024-01-13T15:58:00Z">
        <w:r>
          <w:rPr>
            <w:rFonts w:ascii="Times New Roman" w:hAnsi="Times New Roman" w:eastAsia="Times New Roman" w:cs="Times New Roman"/>
            <w:sz w:val="24"/>
            <w:szCs w:val="24"/>
            <w:lang w:val="fr-FR"/>
          </w:rPr>
          <w:t xml:space="preserve"> par rapport au flux</w:t>
        </w:r>
      </w:ins>
      <w:ins w:id="124" w:author="Eric LELIEVRE" w:date="2024-01-11T08:59:00Z">
        <w:r>
          <w:rPr>
            <w:rFonts w:ascii="Times New Roman" w:hAnsi="Times New Roman" w:eastAsia="Times New Roman" w:cs="Times New Roman"/>
            <w:sz w:val="24"/>
            <w:szCs w:val="24"/>
            <w:lang w:val="fr-FR"/>
          </w:rPr>
          <w:t xml:space="preserve">.</w:t>
        </w:r>
      </w:ins>
      <w:ins w:id="125" w:author="Eric LELIEVRE" w:date="2024-01-13T15:59:00Z">
        <w:r>
          <w:rPr>
            <w:rFonts w:ascii="Times New Roman" w:hAnsi="Times New Roman" w:eastAsia="Times New Roman" w:cs="Times New Roman"/>
            <w:sz w:val="24"/>
            <w:szCs w:val="24"/>
            <w:lang w:val="fr-FR"/>
          </w:rPr>
          <w:t xml:space="preserve"> Pour la </w:t>
        </w:r>
      </w:ins>
      <w:ins w:id="126" w:author="Eric LELIEVRE" w:date="2024-01-13T14:57:00Z">
        <w:r>
          <w:rPr>
            <w:rFonts w:ascii="Times New Roman" w:hAnsi="Times New Roman" w:eastAsia="Times New Roman" w:cs="Times New Roman"/>
            <w:sz w:val="24"/>
            <w:szCs w:val="24"/>
            <w:lang w:val="fr-FR"/>
          </w:rPr>
          <w:t xml:space="preserve">balle de </w:t>
        </w:r>
      </w:ins>
      <w:ins w:id="127" w:author="Eric LELIEVRE" w:date="2024-01-15T13:55:00Z">
        <w:r>
          <w:rPr>
            <w:rFonts w:ascii="Times New Roman" w:hAnsi="Times New Roman" w:eastAsia="Times New Roman" w:cs="Times New Roman"/>
            <w:sz w:val="24"/>
            <w:szCs w:val="24"/>
            <w:lang w:val="fr-FR"/>
          </w:rPr>
          <w:t xml:space="preserve">b</w:t>
        </w:r>
      </w:ins>
      <w:ins w:id="128" w:author="Eric LELIEVRE" w:date="2024-01-13T14:57:00Z">
        <w:r>
          <w:rPr>
            <w:rFonts w:ascii="Times New Roman" w:hAnsi="Times New Roman" w:eastAsia="Times New Roman" w:cs="Times New Roman"/>
            <w:sz w:val="24"/>
            <w:szCs w:val="24"/>
            <w:lang w:val="fr-FR"/>
          </w:rPr>
          <w:t xml:space="preserve">asket cl</w:t>
        </w:r>
      </w:ins>
      <w:ins w:id="129" w:author="Eric LELIEVRE" w:date="2024-01-13T14:58:00Z">
        <w:r>
          <w:rPr>
            <w:rFonts w:ascii="Times New Roman" w:hAnsi="Times New Roman" w:eastAsia="Times New Roman" w:cs="Times New Roman"/>
            <w:sz w:val="24"/>
            <w:szCs w:val="24"/>
            <w:lang w:val="fr-FR"/>
          </w:rPr>
          <w:t xml:space="preserve">assique, ce coefficient est connu et vaut 0.54 [ 3 ].</w:t>
        </w:r>
      </w:ins>
      <w:ins w:id="130" w:author="Eric LELIEVRE" w:date="2024-01-13T15:00:00Z">
        <w:r>
          <w:rPr>
            <w:rFonts w:ascii="Times New Roman" w:hAnsi="Times New Roman" w:eastAsia="Times New Roman" w:cs="Times New Roman"/>
            <w:sz w:val="24"/>
            <w:szCs w:val="24"/>
            <w:lang w:val="fr-FR"/>
          </w:rPr>
          <w:t xml:space="preserve"> En revanche, il est beaucoup plus difficile d’obtenir le coefficient de trainée aérodynamique pour des</w:t>
        </w:r>
      </w:ins>
      <w:ins w:id="131" w:author="Eric LELIEVRE" w:date="2024-01-13T16:00:00Z">
        <w:r>
          <w:rPr>
            <w:rFonts w:ascii="Times New Roman" w:hAnsi="Times New Roman" w:eastAsia="Times New Roman" w:cs="Times New Roman"/>
            <w:sz w:val="24"/>
            <w:szCs w:val="24"/>
            <w:lang w:val="fr-FR"/>
          </w:rPr>
          <w:t xml:space="preserve"> formes</w:t>
        </w:r>
      </w:ins>
      <w:ins w:id="132" w:author="Eric LELIEVRE" w:date="2024-01-13T15:00:00Z">
        <w:r>
          <w:rPr>
            <w:rFonts w:ascii="Times New Roman" w:hAnsi="Times New Roman" w:eastAsia="Times New Roman" w:cs="Times New Roman"/>
            <w:sz w:val="24"/>
            <w:szCs w:val="24"/>
            <w:lang w:val="fr-FR"/>
          </w:rPr>
          <w:t xml:space="preserve"> plus complexes, telles que celle du ballon </w:t>
        </w:r>
      </w:ins>
      <w:ins w:id="133" w:author="Eric LELIEVRE" w:date="2024-01-13T15:01:00Z">
        <w:r>
          <w:rPr>
            <w:rFonts w:ascii="Times New Roman" w:hAnsi="Times New Roman" w:eastAsia="Times New Roman" w:cs="Times New Roman"/>
            <w:sz w:val="24"/>
            <w:szCs w:val="24"/>
            <w:lang w:val="fr-FR"/>
          </w:rPr>
          <w:t xml:space="preserve">« Airless ».</w:t>
        </w:r>
      </w:ins>
      <w:ins w:id="134" w:author="Eric LELIEVRE" w:date="2024-01-13T15:01:00Z">
        <w:r>
          <w:rPr>
            <w:rFonts w:ascii="Times New Roman" w:hAnsi="Times New Roman" w:eastAsia="Times New Roman" w:cs="Times New Roman"/>
            <w:sz w:val="24"/>
            <w:szCs w:val="24"/>
            <w:lang w:val="fr-FR"/>
          </w:rPr>
        </w:r>
      </w:ins>
    </w:p>
    <w:p>
      <w:pPr>
        <w:pBdr/>
        <w:spacing/>
        <w:ind/>
        <w:rPr>
          <w:ins w:id="135" w:author="Eric LELIEVRE" w:date="2024-01-11T08:49:00Z"/>
          <w:rFonts w:ascii="Times New Roman" w:hAnsi="Times New Roman" w:eastAsia="Times New Roman" w:cs="Times New Roman"/>
          <w:sz w:val="24"/>
          <w:szCs w:val="24"/>
          <w:lang w:val="fr-FR"/>
        </w:rPr>
        <w:pPrChange w:author="Eric LELIEVRE" w:date="2024-01-13T16:05:00Z" w:id="136">
          <w:pPr>
            <w:pBdr/>
            <w:spacing/>
            <w:ind/>
            <w:jc w:val="both"/>
          </w:pPr>
        </w:pPrChange>
      </w:pPr>
      <w:ins w:id="137" w:author="Eric LELIEVRE" w:date="2024-01-13T16:06:00Z">
        <w:r>
          <w:rPr>
            <w:rFonts w:ascii="Times New Roman" w:hAnsi="Times New Roman" w:eastAsia="Times New Roman" w:cs="Times New Roman"/>
            <w:sz w:val="24"/>
            <w:szCs w:val="24"/>
            <w:lang w:val="fr-FR"/>
          </w:rPr>
          <w:t xml:space="preserve">Conventionnellement</w:t>
        </w:r>
      </w:ins>
      <w:ins w:id="138" w:author="Eric LELIEVRE" w:date="2024-01-13T16:03:00Z">
        <w:r>
          <w:rPr>
            <w:rFonts w:ascii="Times New Roman" w:hAnsi="Times New Roman" w:eastAsia="Times New Roman" w:cs="Times New Roman"/>
            <w:sz w:val="24"/>
            <w:szCs w:val="24"/>
            <w:lang w:val="fr-FR"/>
          </w:rPr>
          <w:t xml:space="preserve">, la mesure du C</w:t>
        </w:r>
      </w:ins>
      <w:ins w:id="139" w:author="Eric LELIEVRE" w:date="2024-01-13T16:03:00Z">
        <w:r>
          <w:rPr>
            <w:rFonts w:ascii="Times New Roman" w:hAnsi="Times New Roman" w:eastAsia="Times New Roman" w:cs="Times New Roman"/>
            <w:sz w:val="24"/>
            <w:szCs w:val="24"/>
            <w:vertAlign w:val="subscript"/>
            <w:lang w:val="fr-FR"/>
            <w:rPrChange w:id="140" w:author="Eric LELIEVRE" w:date="2024-01-15T13:55:00Z">
              <w:rPr>
                <w:rFonts w:ascii="Times New Roman" w:hAnsi="Times New Roman" w:eastAsia="Times New Roman" w:cs="Times New Roman"/>
                <w:sz w:val="24"/>
                <w:szCs w:val="24"/>
                <w:lang w:val="fr-FR"/>
              </w:rPr>
            </w:rPrChange>
          </w:rPr>
          <w:t xml:space="preserve">x</w:t>
        </w:r>
      </w:ins>
      <w:ins w:id="141" w:author="Eric LELIEVRE" w:date="2024-01-13T16:03:00Z">
        <w:r>
          <w:rPr>
            <w:rFonts w:ascii="Times New Roman" w:hAnsi="Times New Roman" w:eastAsia="Times New Roman" w:cs="Times New Roman"/>
            <w:sz w:val="24"/>
            <w:szCs w:val="24"/>
            <w:lang w:val="fr-FR"/>
          </w:rPr>
          <w:t xml:space="preserve"> est faite</w:t>
        </w:r>
      </w:ins>
      <w:ins w:id="142" w:author="Eric LELIEVRE" w:date="2024-01-13T16:04:00Z">
        <w:r>
          <w:rPr>
            <w:rFonts w:ascii="Times New Roman" w:hAnsi="Times New Roman" w:eastAsia="Times New Roman" w:cs="Times New Roman"/>
            <w:sz w:val="24"/>
            <w:szCs w:val="24"/>
            <w:lang w:val="fr-FR"/>
          </w:rPr>
          <w:t xml:space="preserve"> </w:t>
        </w:r>
      </w:ins>
      <w:ins w:id="143" w:author="Eric LELIEVRE" w:date="2024-01-13T16:06:00Z">
        <w:r>
          <w:rPr>
            <w:rFonts w:ascii="Times New Roman" w:hAnsi="Times New Roman" w:eastAsia="Times New Roman" w:cs="Times New Roman"/>
            <w:sz w:val="24"/>
            <w:szCs w:val="24"/>
            <w:lang w:val="fr-FR"/>
          </w:rPr>
          <w:t xml:space="preserve">expérimentalement</w:t>
        </w:r>
      </w:ins>
      <w:ins w:id="144" w:author="Eric LELIEVRE" w:date="2024-01-13T16:05:00Z">
        <w:r>
          <w:rPr>
            <w:rFonts w:ascii="Times New Roman" w:hAnsi="Times New Roman" w:eastAsia="Times New Roman" w:cs="Times New Roman"/>
            <w:sz w:val="24"/>
            <w:szCs w:val="24"/>
            <w:lang w:val="fr-FR"/>
          </w:rPr>
          <w:t xml:space="preserve"> dans des souffleries</w:t>
        </w:r>
      </w:ins>
      <w:ins w:id="145" w:author="Eric LELIEVRE" w:date="2024-01-13T17:11:00Z">
        <w:r>
          <w:rPr>
            <w:rFonts w:ascii="Times New Roman" w:hAnsi="Times New Roman" w:eastAsia="Times New Roman" w:cs="Times New Roman"/>
            <w:sz w:val="24"/>
            <w:szCs w:val="24"/>
            <w:lang w:val="fr-FR"/>
          </w:rPr>
          <w:t xml:space="preserve"> qui permettent de relever la perte de charge (baisse de pression) associée</w:t>
        </w:r>
      </w:ins>
      <w:ins w:id="146" w:author="Eric LELIEVRE" w:date="2024-01-13T16:06:00Z">
        <w:r>
          <w:rPr>
            <w:rFonts w:ascii="Times New Roman" w:hAnsi="Times New Roman" w:eastAsia="Times New Roman" w:cs="Times New Roman"/>
            <w:sz w:val="24"/>
            <w:szCs w:val="24"/>
            <w:lang w:val="fr-FR"/>
          </w:rPr>
          <w:t xml:space="preserve">, cependant ce n’est pas la seule</w:t>
        </w:r>
      </w:ins>
      <w:ins w:id="147" w:author="Eric LELIEVRE" w:date="2024-01-13T15:14:00Z">
        <w:r>
          <w:rPr>
            <w:rFonts w:ascii="Times New Roman" w:hAnsi="Times New Roman" w:eastAsia="Times New Roman" w:cs="Times New Roman"/>
            <w:sz w:val="24"/>
            <w:szCs w:val="24"/>
            <w:lang w:val="fr-FR"/>
          </w:rPr>
          <w:t xml:space="preserve"> [ 4 ].</w:t>
        </w:r>
      </w:ins>
      <w:ins w:id="148" w:author="Eric LELIEVRE" w:date="2024-01-13T16:07:00Z">
        <w:r>
          <w:rPr>
            <w:rFonts w:ascii="Times New Roman" w:hAnsi="Times New Roman" w:eastAsia="Times New Roman" w:cs="Times New Roman"/>
            <w:sz w:val="24"/>
            <w:szCs w:val="24"/>
            <w:lang w:val="fr-FR"/>
          </w:rPr>
          <w:t xml:space="preserve"> Une </w:t>
        </w:r>
      </w:ins>
      <w:ins w:id="149" w:author="Eric LELIEVRE" w:date="2024-01-13T15:14:00Z">
        <w:r>
          <w:rPr>
            <w:rFonts w:ascii="Times New Roman" w:hAnsi="Times New Roman" w:eastAsia="Times New Roman" w:cs="Times New Roman"/>
            <w:sz w:val="24"/>
            <w:szCs w:val="24"/>
            <w:lang w:val="fr-FR"/>
          </w:rPr>
          <w:t xml:space="preserve">autre m</w:t>
        </w:r>
      </w:ins>
      <w:ins w:id="150" w:author="Eric LELIEVRE" w:date="2024-01-13T16:07:00Z">
        <w:r>
          <w:rPr>
            <w:rFonts w:ascii="Times New Roman" w:hAnsi="Times New Roman" w:eastAsia="Times New Roman" w:cs="Times New Roman"/>
            <w:sz w:val="24"/>
            <w:szCs w:val="24"/>
            <w:lang w:val="fr-FR"/>
          </w:rPr>
          <w:t xml:space="preserve">é</w:t>
        </w:r>
      </w:ins>
      <w:ins w:id="151" w:author="Eric LELIEVRE" w:date="2024-01-13T15:14:00Z">
        <w:r>
          <w:rPr>
            <w:rFonts w:ascii="Times New Roman" w:hAnsi="Times New Roman" w:eastAsia="Times New Roman" w:cs="Times New Roman"/>
            <w:sz w:val="24"/>
            <w:szCs w:val="24"/>
            <w:lang w:val="fr-FR"/>
          </w:rPr>
          <w:t xml:space="preserve">thode </w:t>
        </w:r>
      </w:ins>
      <w:ins w:id="152" w:author="Eric LELIEVRE" w:date="2024-01-13T16:07:00Z">
        <w:r>
          <w:rPr>
            <w:rFonts w:ascii="Times New Roman" w:hAnsi="Times New Roman" w:eastAsia="Times New Roman" w:cs="Times New Roman"/>
            <w:sz w:val="24"/>
            <w:szCs w:val="24"/>
            <w:lang w:val="fr-FR"/>
          </w:rPr>
          <w:t xml:space="preserve">c</w:t>
        </w:r>
      </w:ins>
      <w:ins w:id="153" w:author="Eric LELIEVRE" w:date="2024-01-13T15:15:00Z">
        <w:r>
          <w:rPr>
            <w:rFonts w:ascii="Times New Roman" w:hAnsi="Times New Roman" w:eastAsia="Times New Roman" w:cs="Times New Roman"/>
            <w:sz w:val="24"/>
            <w:szCs w:val="24"/>
            <w:lang w:val="fr-FR"/>
          </w:rPr>
          <w:t xml:space="preserve">onsiste à obtenir le résultat par calcul</w:t>
        </w:r>
      </w:ins>
      <w:ins w:id="154" w:author="Eric LELIEVRE" w:date="2024-01-13T15:17:00Z">
        <w:r>
          <w:rPr>
            <w:rFonts w:ascii="Times New Roman" w:hAnsi="Times New Roman" w:eastAsia="Times New Roman" w:cs="Times New Roman"/>
            <w:sz w:val="24"/>
            <w:szCs w:val="24"/>
            <w:lang w:val="fr-FR"/>
          </w:rPr>
          <w:t xml:space="preserve">, en essay</w:t>
        </w:r>
      </w:ins>
      <w:ins w:id="155" w:author="Eric LELIEVRE" w:date="2024-01-13T15:18:00Z">
        <w:r>
          <w:rPr>
            <w:rFonts w:ascii="Times New Roman" w:hAnsi="Times New Roman" w:eastAsia="Times New Roman" w:cs="Times New Roman"/>
            <w:sz w:val="24"/>
            <w:szCs w:val="24"/>
            <w:lang w:val="fr-FR"/>
          </w:rPr>
          <w:t xml:space="preserve">ant de calculer le champ de vitesse [ 5  ] autour de</w:t>
        </w:r>
      </w:ins>
      <w:ins w:id="156" w:author="Eric LELIEVRE" w:date="2024-01-13T16:07:00Z">
        <w:r>
          <w:rPr>
            <w:rFonts w:ascii="Times New Roman" w:hAnsi="Times New Roman" w:eastAsia="Times New Roman" w:cs="Times New Roman"/>
            <w:sz w:val="24"/>
            <w:szCs w:val="24"/>
            <w:lang w:val="fr-FR"/>
          </w:rPr>
          <w:t xml:space="preserve"> l’objet</w:t>
        </w:r>
      </w:ins>
      <w:ins w:id="157" w:author="Eric LELIEVRE" w:date="2024-01-13T15:19:00Z">
        <w:r>
          <w:rPr>
            <w:rFonts w:ascii="Times New Roman" w:hAnsi="Times New Roman" w:eastAsia="Times New Roman" w:cs="Times New Roman"/>
            <w:sz w:val="24"/>
            <w:szCs w:val="24"/>
            <w:lang w:val="fr-FR"/>
          </w:rPr>
          <w:t xml:space="preserve">. En effet, l’obtention de ce champ permet</w:t>
        </w:r>
      </w:ins>
      <w:ins w:id="158" w:author="Eric LELIEVRE" w:date="2024-01-13T16:07:00Z">
        <w:r>
          <w:rPr>
            <w:rFonts w:ascii="Times New Roman" w:hAnsi="Times New Roman" w:eastAsia="Times New Roman" w:cs="Times New Roman"/>
            <w:sz w:val="24"/>
            <w:szCs w:val="24"/>
            <w:lang w:val="fr-FR"/>
          </w:rPr>
          <w:t xml:space="preserve"> de calculer la force de train</w:t>
        </w:r>
      </w:ins>
      <w:ins w:id="159" w:author="Eric LELIEVRE" w:date="2024-01-13T17:05:00Z">
        <w:r>
          <w:rPr>
            <w:rFonts w:ascii="Times New Roman" w:hAnsi="Times New Roman" w:eastAsia="Times New Roman" w:cs="Times New Roman"/>
            <w:sz w:val="24"/>
            <w:szCs w:val="24"/>
            <w:lang w:val="fr-FR"/>
          </w:rPr>
          <w:t xml:space="preserve">é</w:t>
        </w:r>
      </w:ins>
      <w:ins w:id="160" w:author="Eric LELIEVRE" w:date="2024-01-13T16:07:00Z">
        <w:r>
          <w:rPr>
            <w:rFonts w:ascii="Times New Roman" w:hAnsi="Times New Roman" w:eastAsia="Times New Roman" w:cs="Times New Roman"/>
            <w:sz w:val="24"/>
            <w:szCs w:val="24"/>
            <w:lang w:val="fr-FR"/>
          </w:rPr>
          <w:t xml:space="preserve">e</w:t>
        </w:r>
      </w:ins>
      <w:ins w:id="161" w:author="Eric LELIEVRE" w:date="2024-01-13T16:08:00Z">
        <w:r>
          <w:rPr>
            <w:rFonts w:ascii="Times New Roman" w:hAnsi="Times New Roman" w:eastAsia="Times New Roman" w:cs="Times New Roman"/>
            <w:sz w:val="24"/>
            <w:szCs w:val="24"/>
            <w:lang w:val="fr-FR"/>
          </w:rPr>
          <w:t xml:space="preserve"> ainsi que d’observer les zones à haute pertes de charges </w:t>
        </w:r>
      </w:ins>
      <w:ins w:id="162" w:author="Eric LELIEVRE" w:date="2024-01-13T15:19:00Z">
        <w:r>
          <w:rPr>
            <w:rFonts w:ascii="Times New Roman" w:hAnsi="Times New Roman" w:eastAsia="Times New Roman" w:cs="Times New Roman"/>
            <w:sz w:val="24"/>
            <w:szCs w:val="24"/>
            <w:lang w:val="fr-FR"/>
          </w:rPr>
          <w:t xml:space="preserve">et</w:t>
        </w:r>
      </w:ins>
      <w:ins w:id="163" w:author="Eric LELIEVRE" w:date="2024-01-13T16:09:00Z">
        <w:r>
          <w:rPr>
            <w:rFonts w:ascii="Times New Roman" w:hAnsi="Times New Roman" w:eastAsia="Times New Roman" w:cs="Times New Roman"/>
            <w:sz w:val="24"/>
            <w:szCs w:val="24"/>
            <w:lang w:val="fr-FR"/>
          </w:rPr>
          <w:t xml:space="preserve"> donc </w:t>
        </w:r>
      </w:ins>
      <w:ins w:id="164" w:author="Eric LELIEVRE" w:date="2024-01-13T15:19:00Z">
        <w:r>
          <w:rPr>
            <w:rFonts w:ascii="Times New Roman" w:hAnsi="Times New Roman" w:eastAsia="Times New Roman" w:cs="Times New Roman"/>
            <w:sz w:val="24"/>
            <w:szCs w:val="24"/>
            <w:lang w:val="fr-FR"/>
          </w:rPr>
          <w:t xml:space="preserve">d’expliquer l</w:t>
        </w:r>
      </w:ins>
      <w:ins w:id="165" w:author="Eric LELIEVRE" w:date="2024-01-13T15:21:00Z">
        <w:r>
          <w:rPr>
            <w:rFonts w:ascii="Times New Roman" w:hAnsi="Times New Roman" w:eastAsia="Times New Roman" w:cs="Times New Roman"/>
            <w:sz w:val="24"/>
            <w:szCs w:val="24"/>
            <w:lang w:val="fr-FR"/>
          </w:rPr>
          <w:t xml:space="preserve">a valeur du </w:t>
        </w:r>
      </w:ins>
      <w:ins w:id="166" w:author="Eric LELIEVRE" w:date="2024-01-13T15:20:00Z">
        <w:r>
          <w:rPr>
            <w:rFonts w:ascii="Times New Roman" w:hAnsi="Times New Roman" w:eastAsia="Times New Roman" w:cs="Times New Roman"/>
            <w:sz w:val="24"/>
            <w:szCs w:val="24"/>
            <w:lang w:val="fr-FR"/>
          </w:rPr>
          <w:t xml:space="preserve">coefficient de trainée</w:t>
        </w:r>
      </w:ins>
      <w:ins w:id="167" w:author="Eric LELIEVRE" w:date="2024-01-13T15:21:00Z">
        <w:r>
          <w:rPr>
            <w:rFonts w:ascii="Times New Roman" w:hAnsi="Times New Roman" w:eastAsia="Times New Roman" w:cs="Times New Roman"/>
            <w:sz w:val="24"/>
            <w:szCs w:val="24"/>
            <w:lang w:val="fr-FR"/>
          </w:rPr>
          <w:t xml:space="preserve">. Concrètement, </w:t>
        </w:r>
      </w:ins>
      <w:ins w:id="168" w:author="Eric LELIEVRE" w:date="2024-01-13T15:22:00Z">
        <w:r>
          <w:rPr>
            <w:rFonts w:ascii="Times New Roman" w:hAnsi="Times New Roman" w:eastAsia="Times New Roman" w:cs="Times New Roman"/>
            <w:sz w:val="24"/>
            <w:szCs w:val="24"/>
            <w:lang w:val="fr-FR"/>
          </w:rPr>
          <w:t xml:space="preserve">on utilisera des logiciels de CFD (Computational Fluid Dynamics) basées sur les équations de</w:t>
        </w:r>
      </w:ins>
      <w:ins w:id="169" w:author="Eric LELIEVRE" w:date="2024-01-13T15:23:00Z">
        <w:r>
          <w:rPr>
            <w:rFonts w:ascii="Times New Roman" w:hAnsi="Times New Roman" w:eastAsia="Times New Roman" w:cs="Times New Roman"/>
            <w:sz w:val="24"/>
            <w:szCs w:val="24"/>
            <w:lang w:val="fr-FR"/>
          </w:rPr>
          <w:t xml:space="preserve"> Navier-Stokes</w:t>
        </w:r>
      </w:ins>
      <w:ins w:id="170" w:author="Eric LELIEVRE" w:date="2024-01-13T15:25:00Z">
        <w:r>
          <w:rPr>
            <w:rFonts w:ascii="Times New Roman" w:hAnsi="Times New Roman" w:eastAsia="Times New Roman" w:cs="Times New Roman"/>
            <w:sz w:val="24"/>
            <w:szCs w:val="24"/>
            <w:lang w:val="fr-FR"/>
          </w:rPr>
          <w:t xml:space="preserve">. </w:t>
        </w:r>
      </w:ins>
      <w:ins w:id="171" w:author="Eric LELIEVRE" w:date="2024-01-13T15:23:00Z">
        <w:r>
          <w:rPr>
            <w:rFonts w:ascii="Times New Roman" w:hAnsi="Times New Roman" w:eastAsia="Times New Roman" w:cs="Times New Roman"/>
            <w:sz w:val="24"/>
            <w:szCs w:val="24"/>
            <w:lang w:val="fr-FR"/>
          </w:rPr>
          <w:t xml:space="preserve">Ces outils informatiques </w:t>
        </w:r>
      </w:ins>
      <w:ins w:id="172" w:author="Eric LELIEVRE" w:date="2024-01-13T15:24:00Z">
        <w:r>
          <w:rPr>
            <w:rFonts w:ascii="Times New Roman" w:hAnsi="Times New Roman" w:eastAsia="Times New Roman" w:cs="Times New Roman"/>
            <w:sz w:val="24"/>
            <w:szCs w:val="24"/>
            <w:lang w:val="fr-FR"/>
          </w:rPr>
          <w:t xml:space="preserve">utilisent des méthode</w:t>
        </w:r>
      </w:ins>
      <w:ins w:id="173" w:author="Eric LELIEVRE" w:date="2024-01-13T17:08:00Z">
        <w:r>
          <w:rPr>
            <w:rFonts w:ascii="Times New Roman" w:hAnsi="Times New Roman" w:eastAsia="Times New Roman" w:cs="Times New Roman"/>
            <w:sz w:val="24"/>
            <w:szCs w:val="24"/>
            <w:lang w:val="fr-FR"/>
          </w:rPr>
          <w:t xml:space="preserve">s</w:t>
        </w:r>
      </w:ins>
      <w:ins w:id="174" w:author="Eric LELIEVRE" w:date="2024-01-13T15:24:00Z">
        <w:r>
          <w:rPr>
            <w:rFonts w:ascii="Times New Roman" w:hAnsi="Times New Roman" w:eastAsia="Times New Roman" w:cs="Times New Roman"/>
            <w:sz w:val="24"/>
            <w:szCs w:val="24"/>
            <w:lang w:val="fr-FR"/>
          </w:rPr>
          <w:t xml:space="preserve"> de résolution par éléments finis. Il s’agit de faire</w:t>
        </w:r>
      </w:ins>
      <w:ins w:id="175" w:author="Eric LELIEVRE" w:date="2024-01-13T15:25:00Z">
        <w:r>
          <w:rPr>
            <w:rFonts w:ascii="Times New Roman" w:hAnsi="Times New Roman" w:eastAsia="Times New Roman" w:cs="Times New Roman"/>
            <w:sz w:val="24"/>
            <w:szCs w:val="24"/>
            <w:lang w:val="fr-FR"/>
          </w:rPr>
          <w:t xml:space="preserve"> des approximation</w:t>
        </w:r>
      </w:ins>
      <w:ins w:id="176" w:author="Eric LELIEVRE" w:date="2024-01-15T13:55:00Z">
        <w:r>
          <w:rPr>
            <w:rFonts w:ascii="Times New Roman" w:hAnsi="Times New Roman" w:eastAsia="Times New Roman" w:cs="Times New Roman"/>
            <w:sz w:val="24"/>
            <w:szCs w:val="24"/>
            <w:lang w:val="fr-FR"/>
          </w:rPr>
          <w:t xml:space="preserve">s</w:t>
        </w:r>
      </w:ins>
      <w:ins w:id="177" w:author="Eric LELIEVRE" w:date="2024-01-13T15:25:00Z">
        <w:r>
          <w:rPr>
            <w:rFonts w:ascii="Times New Roman" w:hAnsi="Times New Roman" w:eastAsia="Times New Roman" w:cs="Times New Roman"/>
            <w:sz w:val="24"/>
            <w:szCs w:val="24"/>
            <w:lang w:val="fr-FR"/>
          </w:rPr>
          <w:t xml:space="preserve"> des dérivées et de discrétiser les valeurs que le temps et l’espace peuvent prendre. </w:t>
        </w:r>
      </w:ins>
      <w:ins w:id="178" w:author="Eric LELIEVRE" w:date="2024-01-13T15:27:00Z">
        <w:r>
          <w:rPr>
            <w:rFonts w:ascii="Times New Roman" w:hAnsi="Times New Roman" w:eastAsia="Times New Roman" w:cs="Times New Roman"/>
            <w:sz w:val="24"/>
            <w:szCs w:val="24"/>
            <w:lang w:val="fr-FR"/>
          </w:rPr>
          <w:t xml:space="preserve">On obtient alors une solution approchée, calculée récursivement</w:t>
        </w:r>
      </w:ins>
      <w:ins w:id="179" w:author="Eric LELIEVRE" w:date="2024-01-13T15:39:00Z">
        <w:r>
          <w:rPr>
            <w:rFonts w:ascii="Times New Roman" w:hAnsi="Times New Roman" w:eastAsia="Times New Roman" w:cs="Times New Roman"/>
            <w:sz w:val="24"/>
            <w:szCs w:val="24"/>
            <w:lang w:val="fr-FR"/>
          </w:rPr>
          <w:t xml:space="preserve"> [ 6 ]</w:t>
        </w:r>
      </w:ins>
      <w:ins w:id="180" w:author="Eric LELIEVRE" w:date="2024-01-13T15:27:00Z">
        <w:r>
          <w:rPr>
            <w:rFonts w:ascii="Times New Roman" w:hAnsi="Times New Roman" w:eastAsia="Times New Roman" w:cs="Times New Roman"/>
            <w:sz w:val="24"/>
            <w:szCs w:val="24"/>
            <w:lang w:val="fr-FR"/>
          </w:rPr>
          <w:t xml:space="preserve">. </w:t>
        </w:r>
      </w:ins>
      <w:ins w:id="181" w:author="Eric LELIEVRE" w:date="2024-01-13T15:29:00Z">
        <w:r>
          <w:rPr>
            <w:rFonts w:ascii="Times New Roman" w:hAnsi="Times New Roman" w:eastAsia="Times New Roman" w:cs="Times New Roman"/>
            <w:sz w:val="24"/>
            <w:szCs w:val="24"/>
            <w:lang w:val="fr-FR"/>
          </w:rPr>
          <w:t xml:space="preserve">S’il est relativement facile de modéliser des flux en 2D, il </w:t>
        </w:r>
      </w:ins>
      <w:ins w:id="182" w:author="Eric LELIEVRE" w:date="2024-01-13T15:30:00Z">
        <w:r>
          <w:rPr>
            <w:rFonts w:ascii="Times New Roman" w:hAnsi="Times New Roman" w:eastAsia="Times New Roman" w:cs="Times New Roman"/>
            <w:sz w:val="24"/>
            <w:szCs w:val="24"/>
            <w:lang w:val="fr-FR"/>
          </w:rPr>
          <w:t xml:space="preserve">est cependant beaucoup plus difficile d’obtenir un résultat pour une modélisation en 3D </w:t>
        </w:r>
      </w:ins>
      <w:ins w:id="183" w:author="Eric LELIEVRE" w:date="2024-01-13T15:32:00Z">
        <w:r>
          <w:rPr>
            <w:rFonts w:ascii="Times New Roman" w:hAnsi="Times New Roman" w:eastAsia="Times New Roman" w:cs="Times New Roman"/>
            <w:sz w:val="24"/>
            <w:szCs w:val="24"/>
            <w:lang w:val="fr-FR"/>
          </w:rPr>
          <w:t xml:space="preserve">dans l’espace </w:t>
        </w:r>
      </w:ins>
      <w:ins w:id="184" w:author="Eric LELIEVRE" w:date="2024-01-13T15:30:00Z">
        <w:r>
          <w:rPr>
            <w:rFonts w:ascii="Times New Roman" w:hAnsi="Times New Roman" w:eastAsia="Times New Roman" w:cs="Times New Roman"/>
            <w:sz w:val="24"/>
            <w:szCs w:val="24"/>
            <w:lang w:val="fr-FR"/>
          </w:rPr>
          <w:t xml:space="preserve">comme dans notre ballon de basket « Airless »</w:t>
        </w:r>
      </w:ins>
      <w:ins w:id="185" w:author="Eric LELIEVRE" w:date="2024-01-13T15:31:00Z">
        <w:r>
          <w:rPr>
            <w:rFonts w:ascii="Times New Roman" w:hAnsi="Times New Roman" w:eastAsia="Times New Roman" w:cs="Times New Roman"/>
            <w:sz w:val="24"/>
            <w:szCs w:val="24"/>
            <w:lang w:val="fr-FR"/>
          </w:rPr>
          <w:t xml:space="preserve"> car la précision est alors en O(</w:t>
        </w:r>
      </w:ins>
      <w:commentRangeStart w:id="1"/>
      <w:ins w:id="186" w:author="Eric LELIEVRE" w:date="2024-01-13T15:31:00Z">
        <w:r>
          <w:rPr>
            <w:rFonts w:ascii="Times New Roman" w:hAnsi="Times New Roman" w:eastAsia="Times New Roman" w:cs="Times New Roman"/>
            <w:sz w:val="24"/>
            <w:szCs w:val="24"/>
            <w:lang w:val="fr-FR"/>
          </w:rPr>
          <w:t xml:space="preserve">n4</w:t>
        </w:r>
      </w:ins>
      <w:commentRangeEnd w:id="1"/>
      <w:r>
        <w:commentReference w:id="1"/>
      </w:r>
      <w:ins w:id="187" w:author="Eric LELIEVRE" w:date="2024-01-13T15:31:00Z">
        <w:r>
          <w:rPr>
            <w:rFonts w:ascii="Times New Roman" w:hAnsi="Times New Roman" w:eastAsia="Times New Roman" w:cs="Times New Roman"/>
            <w:sz w:val="24"/>
            <w:szCs w:val="24"/>
            <w:lang w:val="fr-FR"/>
          </w:rPr>
          <w:t xml:space="preserve">)</w:t>
        </w:r>
      </w:ins>
      <w:ins w:id="188" w:author="Eric LELIEVRE" w:date="2024-01-13T15:32:00Z">
        <w:r>
          <w:rPr>
            <w:rFonts w:ascii="Times New Roman" w:hAnsi="Times New Roman" w:eastAsia="Times New Roman" w:cs="Times New Roman"/>
            <w:sz w:val="24"/>
            <w:szCs w:val="24"/>
            <w:lang w:val="fr-FR"/>
          </w:rPr>
          <w:t xml:space="preserve"> : 3 dimensions d’espace et une de temps. </w:t>
        </w:r>
      </w:ins>
      <w:ins w:id="189" w:author="Eric LELIEVRE" w:date="2024-01-13T15:35:00Z">
        <w:r>
          <w:rPr>
            <w:rFonts w:ascii="Times New Roman" w:hAnsi="Times New Roman" w:eastAsia="Times New Roman" w:cs="Times New Roman"/>
            <w:sz w:val="24"/>
            <w:szCs w:val="24"/>
            <w:lang w:val="fr-FR"/>
          </w:rPr>
          <w:t xml:space="preserve">Ainsi, si pour améliorer </w:t>
        </w:r>
      </w:ins>
      <w:ins w:id="190" w:author="Eric LELIEVRE" w:date="2024-01-13T15:36:00Z">
        <w:r>
          <w:rPr>
            <w:rFonts w:ascii="Times New Roman" w:hAnsi="Times New Roman" w:eastAsia="Times New Roman" w:cs="Times New Roman"/>
            <w:sz w:val="24"/>
            <w:szCs w:val="24"/>
            <w:lang w:val="fr-FR"/>
          </w:rPr>
          <w:t xml:space="preserve">la précision on souhaite doubler les points calculés sur une dimension, cela multipliera le temps de calcul par 2^4= 16. Enfin</w:t>
        </w:r>
      </w:ins>
      <w:ins w:id="191" w:author="Eric LELIEVRE" w:date="2024-01-13T15:37:00Z">
        <w:r>
          <w:rPr>
            <w:rFonts w:ascii="Times New Roman" w:hAnsi="Times New Roman" w:eastAsia="Times New Roman" w:cs="Times New Roman"/>
            <w:sz w:val="24"/>
            <w:szCs w:val="24"/>
            <w:lang w:val="fr-FR"/>
          </w:rPr>
          <w:t xml:space="preserve">, </w:t>
        </w:r>
      </w:ins>
      <w:ins w:id="192" w:author="Eric LELIEVRE" w:date="2024-01-13T15:37:00Z">
        <w:r>
          <w:rPr>
            <w:rFonts w:ascii="Times New Roman" w:hAnsi="Times New Roman" w:eastAsia="Times New Roman" w:cs="Times New Roman"/>
            <w:sz w:val="24"/>
            <w:szCs w:val="24"/>
            <w:lang w:val="fr-FR"/>
          </w:rPr>
          <w:t xml:space="preserve">une petite erreur de calcul par cette méthode risque de faire diverger tout le système. </w:t>
        </w:r>
      </w:ins>
      <w:ins w:id="193" w:author="Eric LELIEVRE" w:date="2024-01-11T08:49:00Z">
        <w:r>
          <w:rPr>
            <w:rFonts w:ascii="Times New Roman" w:hAnsi="Times New Roman" w:eastAsia="Times New Roman" w:cs="Times New Roman"/>
            <w:sz w:val="24"/>
            <w:szCs w:val="24"/>
            <w:lang w:val="fr-FR"/>
          </w:rPr>
        </w:r>
      </w:ins>
    </w:p>
    <w:p>
      <w:pPr>
        <w:pBdr/>
        <w:spacing/>
        <w:ind/>
        <w:rPr>
          <w:del w:id="194" w:author="Eric LELIEVRE" w:date="2024-01-13T15:37:00Z"/>
          <w:lang w:val="fr-FR"/>
        </w:rPr>
        <w:pPrChange w:author="Eric LELIEVRE" w:date="2024-01-13T16:05:00Z" w:id="195">
          <w:pPr>
            <w:pBdr/>
            <w:spacing/>
            <w:ind/>
            <w:jc w:val="both"/>
          </w:pPr>
        </w:pPrChange>
      </w:pPr>
      <w:del w:id="196" w:author="Eric LELIEVRE" w:date="2024-01-13T15:37:00Z">
        <w:r>
          <w:rPr>
            <w:rFonts w:ascii="Times New Roman" w:hAnsi="Times New Roman" w:eastAsia="Times New Roman" w:cs="Times New Roman"/>
            <w:sz w:val="24"/>
            <w:szCs w:val="24"/>
            <w:lang w:val="fr-FR"/>
          </w:rPr>
          <w:delText xml:space="preserve">C’est un </w:delText>
        </w:r>
      </w:del>
      <w:del w:id="197" w:author="Eric LELIEVRE" w:date="2024-01-08T17:04:00Z">
        <w:r>
          <w:rPr>
            <w:rFonts w:ascii="Times New Roman" w:hAnsi="Times New Roman" w:eastAsia="Times New Roman" w:cs="Times New Roman"/>
            <w:sz w:val="24"/>
            <w:szCs w:val="24"/>
            <w:lang w:val="fr-FR"/>
          </w:rPr>
          <w:delText xml:space="preserve">coéfficient</w:delText>
        </w:r>
      </w:del>
      <w:del w:id="198" w:author="Eric LELIEVRE" w:date="2024-01-13T15:37:00Z">
        <w:r>
          <w:rPr>
            <w:rFonts w:ascii="Times New Roman" w:hAnsi="Times New Roman" w:eastAsia="Times New Roman" w:cs="Times New Roman"/>
            <w:sz w:val="24"/>
            <w:szCs w:val="24"/>
            <w:lang w:val="fr-FR"/>
          </w:rPr>
          <w:delText xml:space="preserve"> matérialisant la for</w:delText>
        </w:r>
      </w:del>
      <w:del w:id="199" w:author="Eric LELIEVRE" w:date="2024-01-08T17:04:00Z">
        <w:r>
          <w:rPr>
            <w:rFonts w:ascii="Times New Roman" w:hAnsi="Times New Roman" w:eastAsia="Times New Roman" w:cs="Times New Roman"/>
            <w:sz w:val="24"/>
            <w:szCs w:val="24"/>
            <w:lang w:val="fr-FR"/>
          </w:rPr>
          <w:delText xml:space="preserve">l</w:delText>
        </w:r>
      </w:del>
      <w:del w:id="200" w:author="Eric LELIEVRE" w:date="2024-01-13T15:37:00Z">
        <w:r>
          <w:rPr>
            <w:rFonts w:ascii="Times New Roman" w:hAnsi="Times New Roman" w:eastAsia="Times New Roman" w:cs="Times New Roman"/>
            <w:sz w:val="24"/>
            <w:szCs w:val="24"/>
            <w:lang w:val="fr-FR"/>
          </w:rPr>
          <w:delText xml:space="preserve">e de l’objet à la ”perte de charge”, c’est à dire bloquer l’air. Ce </w:delText>
        </w:r>
      </w:del>
      <w:del w:id="201" w:author="Eric LELIEVRE" w:date="2024-01-10T13:01:00Z">
        <w:r>
          <w:rPr>
            <w:rFonts w:ascii="Times New Roman" w:hAnsi="Times New Roman" w:eastAsia="Times New Roman" w:cs="Times New Roman"/>
            <w:sz w:val="24"/>
            <w:szCs w:val="24"/>
            <w:lang w:val="fr-FR"/>
          </w:rPr>
          <w:delText xml:space="preserve">coéfficient</w:delText>
        </w:r>
      </w:del>
      <w:del w:id="202" w:author="Eric LELIEVRE" w:date="2024-01-13T15:37:00Z">
        <w:r>
          <w:rPr>
            <w:rFonts w:ascii="Times New Roman" w:hAnsi="Times New Roman" w:eastAsia="Times New Roman" w:cs="Times New Roman"/>
            <w:sz w:val="24"/>
            <w:szCs w:val="24"/>
            <w:lang w:val="fr-FR"/>
          </w:rPr>
          <w:delText xml:space="preserve">, qui n’a donc pas d’unité, et qui est composée de deux composantes : une dûe à la pression dynamique et une dûe à la friction [ 2 ] et sa valeur avoisine 1 dans la plus part des cas [1 ]. Pour une balle de basketball classique ce </w:delText>
        </w:r>
      </w:del>
      <w:del w:id="203" w:author="Eric LELIEVRE" w:date="2024-01-10T13:01:00Z">
        <w:r>
          <w:rPr>
            <w:rFonts w:ascii="Times New Roman" w:hAnsi="Times New Roman" w:eastAsia="Times New Roman" w:cs="Times New Roman"/>
            <w:sz w:val="24"/>
            <w:szCs w:val="24"/>
            <w:lang w:val="fr-FR"/>
          </w:rPr>
          <w:delText xml:space="preserve">coéfficient</w:delText>
        </w:r>
      </w:del>
      <w:del w:id="204" w:author="Eric LELIEVRE" w:date="2024-01-13T15:37:00Z">
        <w:r>
          <w:rPr>
            <w:rFonts w:ascii="Times New Roman" w:hAnsi="Times New Roman" w:eastAsia="Times New Roman" w:cs="Times New Roman"/>
            <w:sz w:val="24"/>
            <w:szCs w:val="24"/>
            <w:lang w:val="fr-FR"/>
          </w:rPr>
          <w:delText xml:space="preserve"> est connue et vaut 0.54 [ 3 ] Ce coéfficient n’a pas d’expression le reliant à autre chose que la valeur de la force et la formule de la force. Il est donc rarement calculé, et même rarement calculable. Il est en pratique mesuré dans des ”wind tu</w:delText>
        </w:r>
      </w:del>
      <w:del w:id="205" w:author="Eric LELIEVRE" w:date="2024-01-13T15:37:00Z">
        <w:r>
          <w:rPr>
            <w:rFonts w:ascii="Times New Roman" w:hAnsi="Times New Roman" w:eastAsia="Times New Roman" w:cs="Times New Roman"/>
            <w:sz w:val="24"/>
            <w:szCs w:val="24"/>
            <w:lang w:val="fr-FR"/>
          </w:rPr>
          <w:delText xml:space="preserve">nnels” ou ”soufflerie” en français [ 4 ]. Malgré tout il est calculable supposé que l’on connaissaice le champ de vitesse au- tour voire dans la balle et c’est ce qui nous intéresse ici. Il est possible de connaı̂tre ce champ pour certains cassimples [ 5 ]</w:delText>
        </w:r>
      </w:del>
      <w:del w:id="206" w:author="Eric LELIEVRE" w:date="2024-01-13T15:37:00Z">
        <w:r>
          <w:rPr>
            <w:rFonts w:ascii="Times New Roman" w:hAnsi="Times New Roman" w:eastAsia="Times New Roman" w:cs="Times New Roman"/>
            <w:sz w:val="24"/>
            <w:szCs w:val="24"/>
            <w:lang w:val="fr-FR"/>
          </w:rPr>
          <w:delText xml:space="preserve">. Cependant ce n’est pas le cas pour la plus-part des situations. Pour calculer ce champ, il éxiste des outils basé sur une résolution numérique des équations de Navier-Stokes, on parle de logiciels de CFD (Computa- tionnal Fluid Dynamics). Connaı̂tre le c</w:delText>
        </w:r>
      </w:del>
      <w:del w:id="207" w:author="Eric LELIEVRE" w:date="2024-01-13T15:37:00Z">
        <w:r>
          <w:rPr>
            <w:rFonts w:ascii="Times New Roman" w:hAnsi="Times New Roman" w:eastAsia="Times New Roman" w:cs="Times New Roman"/>
            <w:sz w:val="24"/>
            <w:szCs w:val="24"/>
            <w:lang w:val="fr-FR"/>
          </w:rPr>
          <w:delText xml:space="preserve">hamp de vitesse permet de connaı̂tre l’origine et éxpliquer ce coefficient de trainée, en remarquant les zones de changement de pression, et turbulance causant les pertes de charge. Les méthodes utilisés pour la plus part de ces logiciels est la méthode de</w:delText>
        </w:r>
      </w:del>
      <w:del w:id="208" w:author="Eric LELIEVRE" w:date="2024-01-13T15:37:00Z">
        <w:r>
          <w:rPr>
            <w:rFonts w:ascii="Times New Roman" w:hAnsi="Times New Roman" w:eastAsia="Times New Roman" w:cs="Times New Roman"/>
            <w:sz w:val="24"/>
            <w:szCs w:val="24"/>
            <w:lang w:val="fr-FR"/>
          </w:rPr>
          <w:delText xml:space="preserve"> résolution par éléments finis, ou ”finite difference” en anglais. Cette méthode conciste à faire des approximatons des dérivés et de discrétiser les valeurs que le temps et l’espace peuvent prendre. On obtient donc une solution approximé, calculée récursi</w:delText>
        </w:r>
      </w:del>
      <w:del w:id="209" w:author="Eric LELIEVRE" w:date="2024-01-13T15:37:00Z">
        <w:r>
          <w:rPr>
            <w:rFonts w:ascii="Times New Roman" w:hAnsi="Times New Roman" w:eastAsia="Times New Roman" w:cs="Times New Roman"/>
            <w:sz w:val="24"/>
            <w:szCs w:val="24"/>
            <w:lang w:val="fr-FR"/>
          </w:rPr>
          <w:delText xml:space="preserve">vement; le problème est la précision de la simulation qui est en O(n4) pour une simulation en 3 dimention d’esapce et une de temps : c’est à dire pour doubler le nombre de points sur toute les dimension d’espace, on multiplie par 24 = 16 le temps de calcul</w:delText>
        </w:r>
      </w:del>
      <w:del w:id="210" w:author="Eric LELIEVRE" w:date="2024-01-13T15:37:00Z">
        <w:r>
          <w:rPr>
            <w:rFonts w:ascii="Times New Roman" w:hAnsi="Times New Roman" w:eastAsia="Times New Roman" w:cs="Times New Roman"/>
            <w:sz w:val="24"/>
            <w:szCs w:val="24"/>
            <w:lang w:val="fr-FR"/>
          </w:rPr>
          <w:delText xml:space="preserve">e. De plus, une petite érreure de calcule par cette méthode a de grande chance de faire di- verger tout le système. C’est pour ça que les logiciels dans le commerce utilisent des méthode similaires mais plus fines, rendant le tout beaucoup plus compliqués.</w:delText>
        </w:r>
      </w:del>
      <w:del w:id="211" w:author="Eric LELIEVRE" w:date="2024-01-13T15:37:00Z">
        <w:r>
          <w:rPr>
            <w:lang w:val="fr-FR"/>
          </w:rPr>
        </w:r>
      </w:del>
    </w:p>
    <w:p>
      <w:pPr>
        <w:pBdr/>
        <w:spacing/>
        <w:ind/>
        <w:rPr>
          <w:rFonts w:ascii="Times New Roman" w:hAnsi="Times New Roman" w:eastAsia="Times New Roman" w:cs="Times New Roman"/>
          <w:sz w:val="24"/>
          <w:szCs w:val="24"/>
          <w:lang w:val="fr-FR"/>
        </w:rPr>
        <w:pPrChange w:author="Eric LELIEVRE" w:date="2024-01-13T16:05:00Z" w:id="212">
          <w:pPr>
            <w:pBdr/>
            <w:spacing/>
            <w:ind/>
            <w:jc w:val="both"/>
          </w:pPr>
        </w:pPrChange>
      </w:pPr>
      <w:r>
        <w:rPr>
          <w:rFonts w:ascii="Times New Roman" w:hAnsi="Times New Roman" w:eastAsia="Times New Roman" w:cs="Times New Roman"/>
          <w:sz w:val="24"/>
          <w:szCs w:val="24"/>
          <w:lang w:val="fr-FR"/>
        </w:rPr>
      </w:r>
      <w:r>
        <w:rPr>
          <w:rFonts w:ascii="Times New Roman" w:hAnsi="Times New Roman" w:eastAsia="Times New Roman" w:cs="Times New Roman"/>
          <w:sz w:val="24"/>
          <w:szCs w:val="24"/>
          <w:lang w:val="fr-FR"/>
        </w:rPr>
      </w:r>
    </w:p>
    <w:p>
      <w:pPr>
        <w:pBdr/>
        <w:spacing/>
        <w:ind/>
        <w:rPr>
          <w:rFonts w:ascii="Times New Roman" w:hAnsi="Times New Roman" w:eastAsia="Times New Roman" w:cs="Times New Roman"/>
          <w:sz w:val="32"/>
          <w:szCs w:val="32"/>
          <w:u w:val="single"/>
          <w:lang w:val="fr-FR"/>
        </w:rPr>
        <w:pPrChange w:author="Eric LELIEVRE" w:date="2024-01-13T16:05:00Z" w:id="213">
          <w:pPr>
            <w:pBdr/>
            <w:spacing/>
            <w:ind/>
            <w:jc w:val="both"/>
          </w:pPr>
        </w:pPrChange>
      </w:pPr>
      <w:r>
        <w:rPr>
          <w:rFonts w:ascii="Times New Roman" w:hAnsi="Times New Roman" w:eastAsia="Times New Roman" w:cs="Times New Roman"/>
          <w:sz w:val="32"/>
          <w:szCs w:val="32"/>
          <w:u w:val="single"/>
          <w:lang w:val="fr-FR"/>
        </w:rPr>
        <w:t xml:space="preserve">Problématique retenue</w:t>
      </w:r>
      <w:r>
        <w:rPr>
          <w:rFonts w:ascii="Times New Roman" w:hAnsi="Times New Roman" w:eastAsia="Times New Roman" w:cs="Times New Roman"/>
          <w:sz w:val="32"/>
          <w:szCs w:val="32"/>
          <w:u w:val="single"/>
          <w:lang w:val="fr-FR"/>
        </w:rPr>
      </w:r>
    </w:p>
    <w:p>
      <w:pPr>
        <w:pBdr/>
        <w:spacing/>
        <w:ind/>
        <w:jc w:val="both"/>
        <w:rPr>
          <w:rFonts w:ascii="Times New Roman" w:hAnsi="Times New Roman" w:eastAsia="Times New Roman" w:cs="Times New Roman"/>
          <w:sz w:val="24"/>
          <w:szCs w:val="24"/>
          <w:lang w:val="fr-FR"/>
        </w:rPr>
      </w:pPr>
      <w:r>
        <w:rPr>
          <w:rFonts w:ascii="Times New Roman" w:hAnsi="Times New Roman" w:eastAsia="Times New Roman" w:cs="Times New Roman"/>
          <w:sz w:val="24"/>
          <w:szCs w:val="24"/>
          <w:lang w:val="fr-FR"/>
        </w:rPr>
        <w:t xml:space="preserve">Cette balle </w:t>
      </w:r>
      <w:del w:id="214" w:author="Eric LELIEVRE" w:date="2024-01-15T13:58:00Z">
        <w:r>
          <w:rPr>
            <w:rFonts w:ascii="Times New Roman" w:hAnsi="Times New Roman" w:eastAsia="Times New Roman" w:cs="Times New Roman"/>
            <w:sz w:val="24"/>
            <w:szCs w:val="24"/>
            <w:lang w:val="fr-FR"/>
          </w:rPr>
          <w:delText xml:space="preserve">est </w:delText>
        </w:r>
      </w:del>
      <w:ins w:id="215" w:author="Eric LELIEVRE" w:date="2024-01-15T13:58:00Z">
        <w:r>
          <w:rPr>
            <w:rFonts w:ascii="Times New Roman" w:hAnsi="Times New Roman" w:eastAsia="Times New Roman" w:cs="Times New Roman"/>
            <w:sz w:val="24"/>
            <w:szCs w:val="24"/>
            <w:lang w:val="fr-FR"/>
          </w:rPr>
          <w:t xml:space="preserve">a été </w:t>
        </w:r>
      </w:ins>
      <w:ins w:id="216" w:author="Eric LELIEVRE" w:date="2024-01-13T17:12:00Z">
        <w:r>
          <w:rPr>
            <w:rFonts w:ascii="Times New Roman" w:hAnsi="Times New Roman" w:eastAsia="Times New Roman" w:cs="Times New Roman"/>
            <w:sz w:val="24"/>
            <w:szCs w:val="24"/>
            <w:lang w:val="fr-FR"/>
          </w:rPr>
          <w:t xml:space="preserve">développée à la fois dans un </w:t>
        </w:r>
      </w:ins>
      <w:del w:id="217" w:author="Eric LELIEVRE" w:date="2024-01-13T17:12:00Z">
        <w:r>
          <w:rPr>
            <w:rFonts w:ascii="Times New Roman" w:hAnsi="Times New Roman" w:eastAsia="Times New Roman" w:cs="Times New Roman"/>
            <w:sz w:val="24"/>
            <w:szCs w:val="24"/>
            <w:lang w:val="fr-FR"/>
          </w:rPr>
          <w:delText xml:space="preserve">à </w:delText>
        </w:r>
      </w:del>
      <w:r>
        <w:rPr>
          <w:rFonts w:ascii="Times New Roman" w:hAnsi="Times New Roman" w:eastAsia="Times New Roman" w:cs="Times New Roman"/>
          <w:sz w:val="24"/>
          <w:szCs w:val="24"/>
          <w:lang w:val="fr-FR"/>
        </w:rPr>
        <w:t xml:space="preserve">but </w:t>
      </w:r>
      <w:del w:id="218" w:author="Eric LELIEVRE" w:date="2024-01-13T17:12:00Z">
        <w:r>
          <w:rPr>
            <w:rFonts w:ascii="Times New Roman" w:hAnsi="Times New Roman" w:eastAsia="Times New Roman" w:cs="Times New Roman"/>
            <w:sz w:val="24"/>
            <w:szCs w:val="24"/>
            <w:lang w:val="fr-FR"/>
          </w:rPr>
          <w:delText xml:space="preserve">premièrement </w:delText>
        </w:r>
      </w:del>
      <w:r>
        <w:rPr>
          <w:rFonts w:ascii="Times New Roman" w:hAnsi="Times New Roman" w:eastAsia="Times New Roman" w:cs="Times New Roman"/>
          <w:sz w:val="24"/>
          <w:szCs w:val="24"/>
          <w:lang w:val="fr-FR"/>
        </w:rPr>
        <w:t xml:space="preserve">de recherche mais aussi </w:t>
      </w:r>
      <w:ins w:id="219" w:author="Eric LELIEVRE" w:date="2024-01-13T17:13:00Z">
        <w:r>
          <w:rPr>
            <w:rFonts w:ascii="Times New Roman" w:hAnsi="Times New Roman" w:eastAsia="Times New Roman" w:cs="Times New Roman"/>
            <w:sz w:val="24"/>
            <w:szCs w:val="24"/>
            <w:lang w:val="fr-FR"/>
          </w:rPr>
          <w:t xml:space="preserve">dans un</w:t>
        </w:r>
      </w:ins>
      <w:del w:id="220" w:author="Eric LELIEVRE" w:date="2024-01-13T17:13:00Z">
        <w:r>
          <w:rPr>
            <w:rFonts w:ascii="Times New Roman" w:hAnsi="Times New Roman" w:eastAsia="Times New Roman" w:cs="Times New Roman"/>
            <w:sz w:val="24"/>
            <w:szCs w:val="24"/>
            <w:lang w:val="fr-FR"/>
          </w:rPr>
          <w:delText xml:space="preserve">à</w:delText>
        </w:r>
      </w:del>
      <w:r>
        <w:rPr>
          <w:rFonts w:ascii="Times New Roman" w:hAnsi="Times New Roman" w:eastAsia="Times New Roman" w:cs="Times New Roman"/>
          <w:sz w:val="24"/>
          <w:szCs w:val="24"/>
          <w:lang w:val="fr-FR"/>
        </w:rPr>
        <w:t xml:space="preserve"> but commercial</w:t>
      </w:r>
      <w:del w:id="221" w:author="Eric LELIEVRE" w:date="2024-01-13T17:13:00Z">
        <w:r>
          <w:rPr>
            <w:rFonts w:ascii="Times New Roman" w:hAnsi="Times New Roman" w:eastAsia="Times New Roman" w:cs="Times New Roman"/>
            <w:sz w:val="24"/>
            <w:szCs w:val="24"/>
            <w:lang w:val="fr-FR"/>
          </w:rPr>
          <w:delText xml:space="preserve">e</w:delText>
        </w:r>
      </w:del>
      <w:r>
        <w:rPr>
          <w:rFonts w:ascii="Times New Roman" w:hAnsi="Times New Roman" w:eastAsia="Times New Roman" w:cs="Times New Roman"/>
          <w:sz w:val="24"/>
          <w:szCs w:val="24"/>
          <w:lang w:val="fr-FR"/>
        </w:rPr>
        <w:t xml:space="preserve">. </w:t>
      </w:r>
      <w:ins w:id="222" w:author="Eric LELIEVRE" w:date="2024-01-13T17:13:00Z">
        <w:r>
          <w:rPr>
            <w:rFonts w:ascii="Times New Roman" w:hAnsi="Times New Roman" w:eastAsia="Times New Roman" w:cs="Times New Roman"/>
            <w:sz w:val="24"/>
            <w:szCs w:val="24"/>
            <w:lang w:val="fr-FR"/>
          </w:rPr>
          <w:t xml:space="preserve">Pour que la balle soit un succès,</w:t>
        </w:r>
      </w:ins>
      <w:ins w:id="223" w:author="Eric LELIEVRE" w:date="2024-01-13T17:14:00Z">
        <w:r>
          <w:rPr>
            <w:rFonts w:ascii="Times New Roman" w:hAnsi="Times New Roman" w:eastAsia="Times New Roman" w:cs="Times New Roman"/>
            <w:sz w:val="24"/>
            <w:szCs w:val="24"/>
            <w:lang w:val="fr-FR"/>
          </w:rPr>
          <w:t xml:space="preserve"> l</w:t>
        </w:r>
      </w:ins>
      <w:del w:id="224" w:author="Eric LELIEVRE" w:date="2024-01-13T17:14:00Z">
        <w:r>
          <w:rPr>
            <w:rFonts w:ascii="Times New Roman" w:hAnsi="Times New Roman" w:eastAsia="Times New Roman" w:cs="Times New Roman"/>
            <w:sz w:val="24"/>
            <w:szCs w:val="24"/>
            <w:lang w:val="fr-FR"/>
          </w:rPr>
          <w:delText xml:space="preserve">L</w:delText>
        </w:r>
      </w:del>
      <w:r>
        <w:rPr>
          <w:rFonts w:ascii="Times New Roman" w:hAnsi="Times New Roman" w:eastAsia="Times New Roman" w:cs="Times New Roman"/>
          <w:sz w:val="24"/>
          <w:szCs w:val="24"/>
          <w:lang w:val="fr-FR"/>
        </w:rPr>
        <w:t xml:space="preserve">’</w:t>
      </w:r>
      <w:del w:id="225" w:author="Eric LELIEVRE" w:date="2024-01-15T13:58:00Z">
        <w:r>
          <w:rPr>
            <w:rFonts w:ascii="Times New Roman" w:hAnsi="Times New Roman" w:eastAsia="Times New Roman" w:cs="Times New Roman"/>
            <w:sz w:val="24"/>
            <w:szCs w:val="24"/>
            <w:lang w:val="fr-FR"/>
          </w:rPr>
          <w:delText xml:space="preserve">enjeu est</w:delText>
        </w:r>
      </w:del>
      <w:r>
        <w:rPr>
          <w:rFonts w:ascii="Times New Roman" w:hAnsi="Times New Roman" w:eastAsia="Times New Roman" w:cs="Times New Roman"/>
          <w:sz w:val="24"/>
          <w:szCs w:val="24"/>
          <w:lang w:val="fr-FR"/>
        </w:rPr>
        <w:t xml:space="preserve"> </w:t>
      </w:r>
      <w:ins w:id="226" w:author="Eric LELIEVRE" w:date="2024-01-15T13:58:00Z">
        <w:r>
          <w:rPr>
            <w:rFonts w:ascii="Times New Roman" w:hAnsi="Times New Roman" w:eastAsia="Times New Roman" w:cs="Times New Roman"/>
            <w:sz w:val="24"/>
            <w:szCs w:val="24"/>
            <w:lang w:val="fr-FR"/>
          </w:rPr>
          <w:t xml:space="preserve">il ne faut pas </w:t>
        </w:r>
      </w:ins>
      <w:ins w:id="227" w:author="Eric LELIEVRE" w:date="2024-01-13T17:21:00Z">
        <w:r>
          <w:rPr>
            <w:rFonts w:ascii="Times New Roman" w:hAnsi="Times New Roman" w:eastAsia="Times New Roman" w:cs="Times New Roman"/>
            <w:sz w:val="24"/>
            <w:szCs w:val="24"/>
            <w:lang w:val="fr-FR"/>
          </w:rPr>
          <w:t xml:space="preserve">que les joueurs n’aient pas besoin d’adapter leur jeu à cette nouvelle balle, </w:t>
        </w:r>
      </w:ins>
      <w:r>
        <w:rPr>
          <w:rFonts w:ascii="Times New Roman" w:hAnsi="Times New Roman" w:eastAsia="Times New Roman" w:cs="Times New Roman"/>
          <w:sz w:val="24"/>
          <w:szCs w:val="24"/>
          <w:lang w:val="fr-FR"/>
        </w:rPr>
        <w:t xml:space="preserve">donc </w:t>
      </w:r>
      <w:del w:id="228" w:author="Eric LELIEVRE" w:date="2024-01-13T17:14:00Z">
        <w:r>
          <w:rPr>
            <w:rFonts w:ascii="Times New Roman" w:hAnsi="Times New Roman" w:eastAsia="Times New Roman" w:cs="Times New Roman"/>
            <w:sz w:val="24"/>
            <w:szCs w:val="24"/>
            <w:lang w:val="fr-FR"/>
          </w:rPr>
          <w:delText xml:space="preserve">de pouvoir savoir si</w:delText>
        </w:r>
      </w:del>
      <w:r>
        <w:rPr>
          <w:rFonts w:ascii="Times New Roman" w:hAnsi="Times New Roman" w:eastAsia="Times New Roman" w:cs="Times New Roman"/>
          <w:sz w:val="24"/>
          <w:szCs w:val="24"/>
          <w:lang w:val="fr-FR"/>
        </w:rPr>
        <w:t xml:space="preserve"> </w:t>
      </w:r>
      <w:ins w:id="229" w:author="Eric LELIEVRE" w:date="2024-01-13T17:14:00Z">
        <w:r>
          <w:rPr>
            <w:rFonts w:ascii="Times New Roman" w:hAnsi="Times New Roman" w:eastAsia="Times New Roman" w:cs="Times New Roman"/>
            <w:sz w:val="24"/>
            <w:szCs w:val="24"/>
            <w:lang w:val="fr-FR"/>
          </w:rPr>
          <w:t xml:space="preserve">que </w:t>
        </w:r>
      </w:ins>
      <w:r>
        <w:rPr>
          <w:rFonts w:ascii="Times New Roman" w:hAnsi="Times New Roman" w:eastAsia="Times New Roman" w:cs="Times New Roman"/>
          <w:sz w:val="24"/>
          <w:szCs w:val="24"/>
          <w:lang w:val="fr-FR"/>
        </w:rPr>
        <w:t xml:space="preserve">les tirs qui rentrent dans le panier avec un</w:t>
      </w:r>
      <w:ins w:id="230" w:author="Eric LELIEVRE" w:date="2024-01-13T17:13:00Z">
        <w:r>
          <w:rPr>
            <w:rFonts w:ascii="Times New Roman" w:hAnsi="Times New Roman" w:eastAsia="Times New Roman" w:cs="Times New Roman"/>
            <w:sz w:val="24"/>
            <w:szCs w:val="24"/>
            <w:lang w:val="fr-FR"/>
          </w:rPr>
          <w:t xml:space="preserve">e</w:t>
        </w:r>
      </w:ins>
      <w:r>
        <w:rPr>
          <w:rFonts w:ascii="Times New Roman" w:hAnsi="Times New Roman" w:eastAsia="Times New Roman" w:cs="Times New Roman"/>
          <w:sz w:val="24"/>
          <w:szCs w:val="24"/>
          <w:lang w:val="fr-FR"/>
        </w:rPr>
        <w:t xml:space="preserve"> balle norm</w:t>
      </w:r>
      <w:del w:id="231" w:author="Eric LELIEVRE" w:date="2024-01-13T17:13:00Z">
        <w:r>
          <w:rPr>
            <w:rFonts w:ascii="Times New Roman" w:hAnsi="Times New Roman" w:eastAsia="Times New Roman" w:cs="Times New Roman"/>
            <w:sz w:val="24"/>
            <w:szCs w:val="24"/>
            <w:lang w:val="fr-FR"/>
          </w:rPr>
          <w:delText xml:space="preserve">l</w:delText>
        </w:r>
      </w:del>
      <w:r>
        <w:rPr>
          <w:rFonts w:ascii="Times New Roman" w:hAnsi="Times New Roman" w:eastAsia="Times New Roman" w:cs="Times New Roman"/>
          <w:sz w:val="24"/>
          <w:szCs w:val="24"/>
          <w:lang w:val="fr-FR"/>
        </w:rPr>
        <w:t xml:space="preserve">ale rentre</w:t>
      </w:r>
      <w:del w:id="232" w:author="Eric LELIEVRE" w:date="2024-01-13T17:14:00Z">
        <w:r>
          <w:rPr>
            <w:rFonts w:ascii="Times New Roman" w:hAnsi="Times New Roman" w:eastAsia="Times New Roman" w:cs="Times New Roman"/>
            <w:sz w:val="24"/>
            <w:szCs w:val="24"/>
            <w:lang w:val="fr-FR"/>
          </w:rPr>
          <w:delText xml:space="preserve">raie</w:delText>
        </w:r>
      </w:del>
      <w:r>
        <w:rPr>
          <w:rFonts w:ascii="Times New Roman" w:hAnsi="Times New Roman" w:eastAsia="Times New Roman" w:cs="Times New Roman"/>
          <w:sz w:val="24"/>
          <w:szCs w:val="24"/>
          <w:lang w:val="fr-FR"/>
        </w:rPr>
        <w:t xml:space="preserve">nt également avec la balle ”Airless”</w:t>
      </w:r>
      <w:ins w:id="233" w:author="Eric LELIEVRE" w:date="2024-01-15T13:59:00Z">
        <w:r>
          <w:rPr>
            <w:rFonts w:ascii="Times New Roman" w:hAnsi="Times New Roman" w:eastAsia="Times New Roman" w:cs="Times New Roman"/>
            <w:sz w:val="24"/>
            <w:szCs w:val="24"/>
            <w:lang w:val="fr-FR"/>
          </w:rPr>
          <w:t xml:space="preserve">.</w:t>
        </w:r>
      </w:ins>
      <w:ins w:id="234" w:author="Eric LELIEVRE" w:date="2024-01-13T17:20:00Z">
        <w:r>
          <w:rPr>
            <w:rFonts w:ascii="Times New Roman" w:hAnsi="Times New Roman" w:eastAsia="Times New Roman" w:cs="Times New Roman"/>
            <w:sz w:val="24"/>
            <w:szCs w:val="24"/>
            <w:lang w:val="fr-FR"/>
          </w:rPr>
          <w:t xml:space="preserve"> </w:t>
        </w:r>
      </w:ins>
      <w:ins w:id="235" w:author="Eric LELIEVRE" w:date="2024-01-15T13:59:00Z">
        <w:r>
          <w:rPr>
            <w:rFonts w:ascii="Times New Roman" w:hAnsi="Times New Roman" w:eastAsia="Times New Roman" w:cs="Times New Roman"/>
            <w:sz w:val="24"/>
            <w:szCs w:val="24"/>
            <w:lang w:val="fr-FR"/>
          </w:rPr>
          <w:t xml:space="preserve">Cela ne sera le cas que </w:t>
        </w:r>
      </w:ins>
      <w:ins w:id="236" w:author="Eric LELIEVRE" w:date="2024-01-13T17:21:00Z">
        <w:r>
          <w:rPr>
            <w:rFonts w:ascii="Times New Roman" w:hAnsi="Times New Roman" w:eastAsia="Times New Roman" w:cs="Times New Roman"/>
            <w:sz w:val="24"/>
            <w:szCs w:val="24"/>
            <w:lang w:val="fr-FR"/>
          </w:rPr>
          <w:t xml:space="preserve">si </w:t>
        </w:r>
      </w:ins>
      <w:ins w:id="237" w:author="Eric LELIEVRE" w:date="2024-01-13T17:22:00Z">
        <w:r>
          <w:rPr>
            <w:rFonts w:ascii="Times New Roman" w:hAnsi="Times New Roman" w:eastAsia="Times New Roman" w:cs="Times New Roman"/>
            <w:sz w:val="24"/>
            <w:szCs w:val="24"/>
            <w:lang w:val="fr-FR"/>
          </w:rPr>
          <w:t xml:space="preserve">le coefficient de trainée reste identique</w:t>
        </w:r>
      </w:ins>
      <w:ins w:id="238" w:author="Eric LELIEVRE" w:date="2024-01-15T13:59:00Z">
        <w:r>
          <w:rPr>
            <w:rFonts w:ascii="Times New Roman" w:hAnsi="Times New Roman" w:eastAsia="Times New Roman" w:cs="Times New Roman"/>
            <w:sz w:val="24"/>
            <w:szCs w:val="24"/>
            <w:lang w:val="fr-FR"/>
          </w:rPr>
          <w:t xml:space="preserve"> entre les 2 balles</w:t>
        </w:r>
      </w:ins>
      <w:r>
        <w:rPr>
          <w:rFonts w:ascii="Times New Roman" w:hAnsi="Times New Roman" w:eastAsia="Times New Roman" w:cs="Times New Roman"/>
          <w:sz w:val="24"/>
          <w:szCs w:val="24"/>
          <w:lang w:val="fr-FR"/>
        </w:rPr>
        <w:t xml:space="preserve">.</w:t>
      </w:r>
      <w:ins w:id="239" w:author="Eric LELIEVRE" w:date="2024-01-13T17:20:00Z">
        <w:r>
          <w:rPr>
            <w:rFonts w:ascii="Times New Roman" w:hAnsi="Times New Roman" w:eastAsia="Times New Roman" w:cs="Times New Roman"/>
            <w:sz w:val="24"/>
            <w:szCs w:val="24"/>
            <w:lang w:val="fr-FR"/>
          </w:rPr>
          <w:t xml:space="preserve"> </w:t>
        </w:r>
      </w:ins>
      <w:r>
        <w:rPr>
          <w:rFonts w:ascii="Times New Roman" w:hAnsi="Times New Roman" w:eastAsia="Times New Roman" w:cs="Times New Roman"/>
          <w:sz w:val="24"/>
          <w:szCs w:val="24"/>
          <w:lang w:val="fr-FR"/>
        </w:rPr>
      </w:r>
    </w:p>
    <w:p>
      <w:pPr>
        <w:pBdr/>
        <w:spacing/>
        <w:ind/>
        <w:rPr>
          <w:sz w:val="32"/>
          <w:szCs w:val="32"/>
          <w:u w:val="single"/>
          <w:lang w:val="fr-FR"/>
        </w:rPr>
        <w:pPrChange w:author="Eric LELIEVRE" w:date="2024-01-13T16:05:00Z" w:id="240">
          <w:pPr>
            <w:pBdr/>
            <w:spacing/>
            <w:ind/>
            <w:jc w:val="both"/>
          </w:pPr>
        </w:pPrChange>
      </w:pPr>
      <w:r>
        <w:rPr>
          <w:rFonts w:ascii="Times New Roman" w:hAnsi="Times New Roman" w:eastAsia="Times New Roman" w:cs="Times New Roman"/>
          <w:sz w:val="32"/>
          <w:szCs w:val="32"/>
          <w:u w:val="single"/>
          <w:lang w:val="fr-FR"/>
        </w:rPr>
        <w:t xml:space="preserve">Objectifs TIPE du candidat</w:t>
      </w:r>
      <w:r>
        <w:rPr>
          <w:sz w:val="32"/>
          <w:szCs w:val="32"/>
          <w:u w:val="single"/>
          <w:lang w:val="fr-FR"/>
        </w:rPr>
      </w:r>
    </w:p>
    <w:p>
      <w:pPr>
        <w:pBdr/>
        <w:spacing/>
        <w:ind/>
        <w:rPr>
          <w:rFonts w:ascii="Times New Roman" w:hAnsi="Times New Roman" w:eastAsia="Times New Roman" w:cs="Times New Roman"/>
          <w:sz w:val="24"/>
          <w:szCs w:val="24"/>
          <w:lang w:val="fr-FR"/>
        </w:rPr>
        <w:pPrChange w:author="Eric LELIEVRE" w:date="2024-01-13T16:05:00Z" w:id="241">
          <w:pPr>
            <w:pBdr/>
            <w:spacing/>
            <w:ind/>
            <w:jc w:val="both"/>
          </w:pPr>
        </w:pPrChange>
      </w:pPr>
      <w:ins w:id="242" w:author="Eric LELIEVRE" w:date="2024-01-13T17:20:00Z">
        <w:r>
          <w:rPr>
            <w:rFonts w:ascii="Times New Roman" w:hAnsi="Times New Roman" w:eastAsia="Times New Roman" w:cs="Times New Roman"/>
            <w:sz w:val="24"/>
            <w:szCs w:val="24"/>
            <w:lang w:val="fr-FR"/>
          </w:rPr>
          <w:t xml:space="preserve">L’</w:t>
        </w:r>
      </w:ins>
      <w:del w:id="243" w:author="Eric LELIEVRE" w:date="2024-01-13T17:20:00Z">
        <w:r>
          <w:rPr>
            <w:rFonts w:ascii="Times New Roman" w:hAnsi="Times New Roman" w:eastAsia="Times New Roman" w:cs="Times New Roman"/>
            <w:sz w:val="24"/>
            <w:szCs w:val="24"/>
            <w:lang w:val="fr-FR"/>
          </w:rPr>
          <w:delText xml:space="preserve">Mon </w:delText>
        </w:r>
      </w:del>
      <w:r>
        <w:rPr>
          <w:rFonts w:ascii="Times New Roman" w:hAnsi="Times New Roman" w:eastAsia="Times New Roman" w:cs="Times New Roman"/>
          <w:sz w:val="24"/>
          <w:szCs w:val="24"/>
          <w:lang w:val="fr-FR"/>
        </w:rPr>
        <w:t xml:space="preserve">objectif </w:t>
      </w:r>
      <w:ins w:id="244" w:author="Eric LELIEVRE" w:date="2024-01-13T17:20:00Z">
        <w:r>
          <w:rPr>
            <w:rFonts w:ascii="Times New Roman" w:hAnsi="Times New Roman" w:eastAsia="Times New Roman" w:cs="Times New Roman"/>
            <w:sz w:val="24"/>
            <w:szCs w:val="24"/>
            <w:lang w:val="fr-FR"/>
          </w:rPr>
          <w:t xml:space="preserve">de mon travail </w:t>
        </w:r>
      </w:ins>
      <w:r>
        <w:rPr>
          <w:rFonts w:ascii="Times New Roman" w:hAnsi="Times New Roman" w:eastAsia="Times New Roman" w:cs="Times New Roman"/>
          <w:sz w:val="24"/>
          <w:szCs w:val="24"/>
          <w:lang w:val="fr-FR"/>
        </w:rPr>
        <w:t xml:space="preserve">est de déterminer le co</w:t>
      </w:r>
      <w:ins w:id="245" w:author="Eric LELIEVRE" w:date="2024-01-13T17:14:00Z">
        <w:r>
          <w:rPr>
            <w:rFonts w:ascii="Times New Roman" w:hAnsi="Times New Roman" w:eastAsia="Times New Roman" w:cs="Times New Roman"/>
            <w:sz w:val="24"/>
            <w:szCs w:val="24"/>
            <w:lang w:val="fr-FR"/>
          </w:rPr>
          <w:t xml:space="preserve">e</w:t>
        </w:r>
      </w:ins>
      <w:del w:id="246" w:author="Eric LELIEVRE" w:date="2024-01-13T17:14:00Z">
        <w:r>
          <w:rPr>
            <w:rFonts w:ascii="Times New Roman" w:hAnsi="Times New Roman" w:eastAsia="Times New Roman" w:cs="Times New Roman"/>
            <w:sz w:val="24"/>
            <w:szCs w:val="24"/>
            <w:lang w:val="fr-FR"/>
          </w:rPr>
          <w:delText xml:space="preserve">é</w:delText>
        </w:r>
      </w:del>
      <w:r>
        <w:rPr>
          <w:rFonts w:ascii="Times New Roman" w:hAnsi="Times New Roman" w:eastAsia="Times New Roman" w:cs="Times New Roman"/>
          <w:sz w:val="24"/>
          <w:szCs w:val="24"/>
          <w:lang w:val="fr-FR"/>
        </w:rPr>
        <w:t xml:space="preserve">fficient de trainée de la balle ”Airless”, et d’en déduire si les tirs rentrant avec une balle classique rentreraient aussi avec </w:t>
      </w:r>
      <w:ins w:id="247" w:author="Eric LELIEVRE" w:date="2024-01-15T14:00:00Z">
        <w:r>
          <w:rPr>
            <w:rFonts w:ascii="Times New Roman" w:hAnsi="Times New Roman" w:eastAsia="Times New Roman" w:cs="Times New Roman"/>
            <w:sz w:val="24"/>
            <w:szCs w:val="24"/>
            <w:lang w:val="fr-FR"/>
          </w:rPr>
          <w:t xml:space="preserve">cette nouvelle </w:t>
        </w:r>
      </w:ins>
      <w:r>
        <w:rPr>
          <w:rFonts w:ascii="Times New Roman" w:hAnsi="Times New Roman" w:eastAsia="Times New Roman" w:cs="Times New Roman"/>
          <w:sz w:val="24"/>
          <w:szCs w:val="24"/>
          <w:lang w:val="fr-FR"/>
        </w:rPr>
        <w:t xml:space="preserve">la balle </w:t>
      </w:r>
      <w:del w:id="248" w:author="Eric LELIEVRE" w:date="2024-01-15T14:00:00Z">
        <w:r>
          <w:rPr>
            <w:rFonts w:ascii="Times New Roman" w:hAnsi="Times New Roman" w:eastAsia="Times New Roman" w:cs="Times New Roman"/>
            <w:sz w:val="24"/>
            <w:szCs w:val="24"/>
            <w:lang w:val="fr-FR"/>
          </w:rPr>
          <w:delText xml:space="preserve">”Airless”</w:delText>
        </w:r>
      </w:del>
      <w:r>
        <w:rPr>
          <w:rFonts w:ascii="Times New Roman" w:hAnsi="Times New Roman" w:eastAsia="Times New Roman" w:cs="Times New Roman"/>
          <w:sz w:val="24"/>
          <w:szCs w:val="24"/>
          <w:lang w:val="fr-FR"/>
        </w:rPr>
        <w:t xml:space="preserve">. Pour cel</w:t>
      </w:r>
      <w:ins w:id="249" w:author="Eric LELIEVRE" w:date="2024-01-13T17:15:00Z">
        <w:r>
          <w:rPr>
            <w:rFonts w:ascii="Times New Roman" w:hAnsi="Times New Roman" w:eastAsia="Times New Roman" w:cs="Times New Roman"/>
            <w:sz w:val="24"/>
            <w:szCs w:val="24"/>
            <w:lang w:val="fr-FR"/>
          </w:rPr>
          <w:t xml:space="preserve">a</w:t>
        </w:r>
      </w:ins>
      <w:del w:id="250" w:author="Eric LELIEVRE" w:date="2024-01-13T17:15:00Z">
        <w:r>
          <w:rPr>
            <w:rFonts w:ascii="Times New Roman" w:hAnsi="Times New Roman" w:eastAsia="Times New Roman" w:cs="Times New Roman"/>
            <w:sz w:val="24"/>
            <w:szCs w:val="24"/>
            <w:lang w:val="fr-FR"/>
          </w:rPr>
          <w:delText xml:space="preserve">à</w:delText>
        </w:r>
      </w:del>
      <w:r>
        <w:rPr>
          <w:rFonts w:ascii="Times New Roman" w:hAnsi="Times New Roman" w:eastAsia="Times New Roman" w:cs="Times New Roman"/>
          <w:sz w:val="24"/>
          <w:szCs w:val="24"/>
          <w:lang w:val="fr-FR"/>
        </w:rPr>
        <w:t xml:space="preserve">, je vais construire </w:t>
      </w:r>
      <w:ins w:id="251" w:author="Eric LELIEVRE" w:date="2024-01-15T14:00:00Z">
        <w:r>
          <w:rPr>
            <w:rFonts w:ascii="Times New Roman" w:hAnsi="Times New Roman" w:eastAsia="Times New Roman" w:cs="Times New Roman"/>
            <w:sz w:val="24"/>
            <w:szCs w:val="24"/>
            <w:lang w:val="fr-FR"/>
          </w:rPr>
          <w:t xml:space="preserve">un dispositif combi</w:t>
        </w:r>
      </w:ins>
      <w:ins w:id="252" w:author="Eric LELIEVRE" w:date="2024-01-15T14:01:00Z">
        <w:r>
          <w:rPr>
            <w:rFonts w:ascii="Times New Roman" w:hAnsi="Times New Roman" w:eastAsia="Times New Roman" w:cs="Times New Roman"/>
            <w:sz w:val="24"/>
            <w:szCs w:val="24"/>
            <w:lang w:val="fr-FR"/>
          </w:rPr>
          <w:t xml:space="preserve">nant le principe d’un Newton-mètre et celui d’une soufflerie</w:t>
        </w:r>
      </w:ins>
      <w:del w:id="253" w:author="Eric LELIEVRE" w:date="2024-01-15T14:01:00Z">
        <w:r>
          <w:rPr>
            <w:rFonts w:ascii="Times New Roman" w:hAnsi="Times New Roman" w:eastAsia="Times New Roman" w:cs="Times New Roman"/>
            <w:sz w:val="24"/>
            <w:szCs w:val="24"/>
            <w:lang w:val="fr-FR"/>
          </w:rPr>
          <w:delText xml:space="preserve">une sorte de géant Newton-mètre mélangé à une soufflerie pour mesurer la force de trainée et donc en déduire le co</w:delText>
        </w:r>
      </w:del>
      <w:del w:id="254" w:author="Eric LELIEVRE" w:date="2024-01-13T17:15:00Z">
        <w:r>
          <w:rPr>
            <w:rFonts w:ascii="Times New Roman" w:hAnsi="Times New Roman" w:eastAsia="Times New Roman" w:cs="Times New Roman"/>
            <w:sz w:val="24"/>
            <w:szCs w:val="24"/>
            <w:lang w:val="fr-FR"/>
          </w:rPr>
          <w:delText xml:space="preserve">é</w:delText>
        </w:r>
      </w:del>
      <w:del w:id="255" w:author="Eric LELIEVRE" w:date="2024-01-15T14:01:00Z">
        <w:r>
          <w:rPr>
            <w:rFonts w:ascii="Times New Roman" w:hAnsi="Times New Roman" w:eastAsia="Times New Roman" w:cs="Times New Roman"/>
            <w:sz w:val="24"/>
            <w:szCs w:val="24"/>
            <w:lang w:val="fr-FR"/>
          </w:rPr>
          <w:delText xml:space="preserve">fficient</w:delText>
        </w:r>
      </w:del>
      <w:r>
        <w:rPr>
          <w:rFonts w:ascii="Times New Roman" w:hAnsi="Times New Roman" w:eastAsia="Times New Roman" w:cs="Times New Roman"/>
          <w:sz w:val="24"/>
          <w:szCs w:val="24"/>
          <w:lang w:val="fr-FR"/>
        </w:rPr>
        <w:t xml:space="preserve">. Il me faudra donc imprimer en 3D la balle. Il faudra en</w:t>
      </w:r>
      <w:del w:id="256" w:author="Eric LELIEVRE" w:date="2024-01-13T17:16:00Z">
        <w:r>
          <w:rPr>
            <w:rFonts w:ascii="Times New Roman" w:hAnsi="Times New Roman" w:eastAsia="Times New Roman" w:cs="Times New Roman"/>
            <w:sz w:val="24"/>
            <w:szCs w:val="24"/>
            <w:lang w:val="fr-FR"/>
          </w:rPr>
          <w:delText xml:space="preserve"> </w:delText>
        </w:r>
      </w:del>
      <w:r>
        <w:rPr>
          <w:rFonts w:ascii="Times New Roman" w:hAnsi="Times New Roman" w:eastAsia="Times New Roman" w:cs="Times New Roman"/>
          <w:sz w:val="24"/>
          <w:szCs w:val="24"/>
          <w:lang w:val="fr-FR"/>
        </w:rPr>
        <w:t xml:space="preserve">suite faire des simulations de tirs </w:t>
      </w:r>
      <w:ins w:id="257" w:author="Eric LELIEVRE" w:date="2024-01-13T17:16:00Z">
        <w:r>
          <w:rPr>
            <w:rFonts w:ascii="Times New Roman" w:hAnsi="Times New Roman" w:eastAsia="Times New Roman" w:cs="Times New Roman"/>
            <w:sz w:val="24"/>
            <w:szCs w:val="24"/>
            <w:lang w:val="fr-FR"/>
          </w:rPr>
          <w:t xml:space="preserve">suffisamment</w:t>
        </w:r>
      </w:ins>
      <w:del w:id="258" w:author="Eric LELIEVRE" w:date="2024-01-13T17:16:00Z">
        <w:r>
          <w:rPr>
            <w:rFonts w:ascii="Times New Roman" w:hAnsi="Times New Roman" w:eastAsia="Times New Roman" w:cs="Times New Roman"/>
            <w:sz w:val="24"/>
            <w:szCs w:val="24"/>
            <w:lang w:val="fr-FR"/>
          </w:rPr>
          <w:delText xml:space="preserve">très</w:delText>
        </w:r>
      </w:del>
      <w:r>
        <w:rPr>
          <w:rFonts w:ascii="Times New Roman" w:hAnsi="Times New Roman" w:eastAsia="Times New Roman" w:cs="Times New Roman"/>
          <w:sz w:val="24"/>
          <w:szCs w:val="24"/>
          <w:lang w:val="fr-FR"/>
        </w:rPr>
        <w:t xml:space="preserve"> précis</w:t>
      </w:r>
      <w:ins w:id="259" w:author="Eric LELIEVRE" w:date="2024-01-15T14:02:00Z">
        <w:r>
          <w:rPr>
            <w:rFonts w:ascii="Times New Roman" w:hAnsi="Times New Roman" w:eastAsia="Times New Roman" w:cs="Times New Roman"/>
            <w:sz w:val="24"/>
            <w:szCs w:val="24"/>
            <w:lang w:val="fr-FR"/>
          </w:rPr>
          <w:t xml:space="preserve">es </w:t>
        </w:r>
      </w:ins>
      <w:ins w:id="260" w:author="Eric LELIEVRE" w:date="2024-01-13T17:16:00Z">
        <w:r>
          <w:rPr>
            <w:rFonts w:ascii="Times New Roman" w:hAnsi="Times New Roman" w:eastAsia="Times New Roman" w:cs="Times New Roman"/>
            <w:sz w:val="24"/>
            <w:szCs w:val="24"/>
            <w:lang w:val="fr-FR"/>
          </w:rPr>
          <w:t xml:space="preserve"> </w:t>
        </w:r>
      </w:ins>
      <w:r>
        <w:rPr>
          <w:rFonts w:ascii="Times New Roman" w:hAnsi="Times New Roman" w:eastAsia="Times New Roman" w:cs="Times New Roman"/>
          <w:sz w:val="24"/>
          <w:szCs w:val="24"/>
          <w:lang w:val="fr-FR"/>
        </w:rPr>
        <w:t xml:space="preserve">pour comparer les deux balles. </w:t>
      </w:r>
      <w:del w:id="261" w:author="Eric LELIEVRE" w:date="2024-01-15T14:02:00Z">
        <w:r>
          <w:rPr>
            <w:rFonts w:ascii="Times New Roman" w:hAnsi="Times New Roman" w:eastAsia="Times New Roman" w:cs="Times New Roman"/>
            <w:sz w:val="24"/>
            <w:szCs w:val="24"/>
            <w:lang w:val="fr-FR"/>
          </w:rPr>
          <w:delText xml:space="preserve">De plus</w:delText>
        </w:r>
      </w:del>
      <w:ins w:id="262" w:author="Eric LELIEVRE" w:date="2024-01-15T14:02:00Z">
        <w:r>
          <w:rPr>
            <w:rFonts w:ascii="Times New Roman" w:hAnsi="Times New Roman" w:eastAsia="Times New Roman" w:cs="Times New Roman"/>
            <w:sz w:val="24"/>
            <w:szCs w:val="24"/>
            <w:lang w:val="fr-FR"/>
          </w:rPr>
          <w:t xml:space="preserve">Enfin</w:t>
        </w:r>
      </w:ins>
      <w:r>
        <w:rPr>
          <w:rFonts w:ascii="Times New Roman" w:hAnsi="Times New Roman" w:eastAsia="Times New Roman" w:cs="Times New Roman"/>
          <w:sz w:val="24"/>
          <w:szCs w:val="24"/>
          <w:lang w:val="fr-FR"/>
        </w:rPr>
        <w:t xml:space="preserve">, j’essayerai d’expliquer la différence de co</w:t>
      </w:r>
      <w:ins w:id="263" w:author="Eric LELIEVRE" w:date="2024-01-13T17:16:00Z">
        <w:r>
          <w:rPr>
            <w:rFonts w:ascii="Times New Roman" w:hAnsi="Times New Roman" w:eastAsia="Times New Roman" w:cs="Times New Roman"/>
            <w:sz w:val="24"/>
            <w:szCs w:val="24"/>
            <w:lang w:val="fr-FR"/>
          </w:rPr>
          <w:t xml:space="preserve">e</w:t>
        </w:r>
      </w:ins>
      <w:del w:id="264" w:author="Eric LELIEVRE" w:date="2024-01-13T17:16:00Z">
        <w:r>
          <w:rPr>
            <w:rFonts w:ascii="Times New Roman" w:hAnsi="Times New Roman" w:eastAsia="Times New Roman" w:cs="Times New Roman"/>
            <w:sz w:val="24"/>
            <w:szCs w:val="24"/>
            <w:lang w:val="fr-FR"/>
          </w:rPr>
          <w:delText xml:space="preserve">é</w:delText>
        </w:r>
      </w:del>
      <w:r>
        <w:rPr>
          <w:rFonts w:ascii="Times New Roman" w:hAnsi="Times New Roman" w:eastAsia="Times New Roman" w:cs="Times New Roman"/>
          <w:sz w:val="24"/>
          <w:szCs w:val="24"/>
          <w:lang w:val="fr-FR"/>
        </w:rPr>
        <w:t xml:space="preserve">fficient par simulation numérique des équations de Navier-Stokes.</w:t>
      </w:r>
      <w:r>
        <w:rPr>
          <w:rFonts w:ascii="Times New Roman" w:hAnsi="Times New Roman" w:eastAsia="Times New Roman" w:cs="Times New Roman"/>
          <w:sz w:val="24"/>
          <w:szCs w:val="24"/>
          <w:lang w:val="fr-FR"/>
        </w:rPr>
      </w:r>
    </w:p>
    <w:p>
      <w:pPr>
        <w:pBdr/>
        <w:spacing/>
        <w:ind/>
        <w:rPr>
          <w:rFonts w:ascii="Times New Roman" w:hAnsi="Times New Roman" w:eastAsia="Times New Roman" w:cs="Times New Roman"/>
          <w:sz w:val="32"/>
          <w:szCs w:val="32"/>
          <w:u w:val="single"/>
          <w:lang w:val="fr-FR"/>
        </w:rPr>
        <w:pPrChange w:author="Eric LELIEVRE" w:date="2024-01-13T16:05:00Z" w:id="265">
          <w:pPr>
            <w:pBdr/>
            <w:spacing/>
            <w:ind/>
            <w:jc w:val="both"/>
          </w:pPr>
        </w:pPrChange>
      </w:pPr>
      <w:r>
        <w:rPr>
          <w:rFonts w:ascii="Times New Roman" w:hAnsi="Times New Roman" w:eastAsia="Times New Roman" w:cs="Times New Roman"/>
          <w:sz w:val="32"/>
          <w:szCs w:val="32"/>
          <w:u w:val="single"/>
          <w:lang w:val="fr-FR"/>
        </w:rPr>
        <w:t xml:space="preserve">Abstract</w:t>
      </w:r>
      <w:r>
        <w:rPr>
          <w:rFonts w:ascii="Times New Roman" w:hAnsi="Times New Roman" w:eastAsia="Times New Roman" w:cs="Times New Roman"/>
          <w:sz w:val="32"/>
          <w:szCs w:val="32"/>
          <w:u w:val="single"/>
          <w:lang w:val="fr-FR"/>
        </w:rPr>
      </w:r>
    </w:p>
    <w:p>
      <w:pPr>
        <w:pBdr/>
        <w:spacing/>
        <w:ind/>
        <w:rPr>
          <w:rFonts w:ascii="Times New Roman" w:hAnsi="Times New Roman" w:eastAsia="Times New Roman" w:cs="Times New Roman"/>
          <w:sz w:val="32"/>
          <w:szCs w:val="32"/>
          <w:u w:val="single"/>
          <w:lang w:val="fr-FR"/>
        </w:rPr>
        <w:pPrChange w:author="Eric LELIEVRE" w:date="2024-01-13T16:05:00Z" w:id="266">
          <w:pPr>
            <w:pBdr/>
            <w:spacing/>
            <w:ind/>
            <w:jc w:val="both"/>
          </w:pPr>
        </w:pPrChange>
      </w:pPr>
      <w:r>
        <w:rPr>
          <w:rFonts w:ascii="Times New Roman" w:hAnsi="Times New Roman" w:eastAsia="Times New Roman" w:cs="Times New Roman"/>
          <w:sz w:val="32"/>
          <w:szCs w:val="32"/>
          <w:u w:val="single"/>
          <w:lang w:val="fr-FR"/>
        </w:rPr>
        <w:t xml:space="preserve">Références bibliographiques</w:t>
      </w:r>
      <w:r>
        <w:rPr>
          <w:rFonts w:ascii="Times New Roman" w:hAnsi="Times New Roman" w:eastAsia="Times New Roman" w:cs="Times New Roman"/>
          <w:sz w:val="32"/>
          <w:szCs w:val="32"/>
          <w:u w:val="single"/>
          <w:lang w:val="fr-FR"/>
        </w:rPr>
      </w:r>
    </w:p>
    <w:p>
      <w:pPr>
        <w:pBdr/>
        <w:spacing/>
        <w:ind/>
        <w:rPr>
          <w:lang w:val="fr-FR"/>
        </w:rPr>
      </w:pPr>
      <w:r>
        <w:rPr>
          <w:rFonts w:ascii="Times New Roman" w:hAnsi="Times New Roman" w:eastAsia="Times New Roman" w:cs="Times New Roman"/>
          <w:sz w:val="24"/>
          <w:szCs w:val="24"/>
          <w:lang w:val="fr-FR"/>
        </w:rPr>
        <w:t xml:space="preserve">[1] — Shape Effect on Drag : https://www.grc.nasa.gov/www/k12/VirtualAero/BottleRocket/airplane/shaped.html — Tom Benson @ NASA — Glenn Research Center</w:t>
      </w:r>
      <w:r>
        <w:rPr>
          <w:lang w:val="fr-FR"/>
        </w:rPr>
      </w:r>
    </w:p>
    <w:p>
      <w:pPr>
        <w:pBdr/>
        <w:spacing/>
        <w:ind/>
        <w:rPr>
          <w:lang w:val="fr-FR"/>
        </w:rPr>
      </w:pPr>
      <w:r>
        <w:rPr>
          <w:rFonts w:ascii="Times New Roman" w:hAnsi="Times New Roman" w:eastAsia="Times New Roman" w:cs="Times New Roman"/>
          <w:sz w:val="24"/>
          <w:szCs w:val="24"/>
          <w:lang w:val="fr-FR"/>
        </w:rPr>
        <w:t xml:space="preserve">[2] — Drag coefficient (friction and pressure drag) : </w:t>
      </w:r>
      <w:r>
        <w:fldChar w:fldCharType="begin"/>
      </w:r>
      <w:r>
        <w:rPr>
          <w:lang w:val="fr-FR"/>
          <w:rPrChange w:id="267" w:author="Eric LELIEVRE" w:date="2024-01-10T12:58:00Z">
            <w:rPr/>
          </w:rPrChange>
        </w:rPr>
        <w:instrText xml:space="preserve">HYPERLINK "https://www.tecscience.com/mechanics/gases-and-liquids/" \o "https://www.tecscience.com/mechanics/gases-and-liquids/"</w:instrText>
      </w:r>
      <w:r>
        <w:fldChar w:fldCharType="separate"/>
      </w:r>
      <w:r>
        <w:rPr>
          <w:rStyle w:val="815"/>
          <w:rFonts w:ascii="Times New Roman" w:hAnsi="Times New Roman" w:eastAsia="Times New Roman" w:cs="Times New Roman"/>
          <w:sz w:val="24"/>
          <w:szCs w:val="24"/>
          <w:lang w:val="fr-FR"/>
        </w:rPr>
        <w:t xml:space="preserve">https://www.tecscience.com/mechanics/gases-and-liquids/</w:t>
      </w:r>
      <w:r>
        <w:rPr>
          <w:rStyle w:val="815"/>
          <w:rFonts w:ascii="Times New Roman" w:hAnsi="Times New Roman" w:eastAsia="Times New Roman" w:cs="Times New Roman"/>
          <w:sz w:val="24"/>
          <w:szCs w:val="24"/>
          <w:lang w:val="fr-FR"/>
        </w:rPr>
        <w:fldChar w:fldCharType="end"/>
      </w:r>
      <w:r>
        <w:rPr>
          <w:rFonts w:ascii="Times New Roman" w:hAnsi="Times New Roman" w:eastAsia="Times New Roman" w:cs="Times New Roman"/>
          <w:sz w:val="24"/>
          <w:szCs w:val="24"/>
          <w:lang w:val="fr-FR"/>
        </w:rPr>
        <w:t xml:space="preserve">drag-coefficient-friction-and-pressure-drag/ — tec-science — 05/31/2020</w:t>
      </w:r>
      <w:r>
        <w:rPr>
          <w:lang w:val="fr-FR"/>
        </w:rPr>
      </w:r>
    </w:p>
    <w:p>
      <w:pPr>
        <w:pBdr/>
        <w:spacing/>
        <w:ind/>
        <w:rPr/>
      </w:pPr>
      <w:r>
        <w:rPr>
          <w:rFonts w:ascii="Times New Roman" w:hAnsi="Times New Roman" w:eastAsia="Times New Roman" w:cs="Times New Roman"/>
          <w:sz w:val="24"/>
          <w:szCs w:val="24"/>
        </w:rPr>
        <w:t xml:space="preserve">[3] — Identification of basketball parameters for a simulation model — Hiroki Okubo et MontHubbard — 8th Conference of the International Sports Engineering Association (ISEA) 21 March 2010</w:t>
      </w:r>
      <w:r/>
    </w:p>
    <w:p>
      <w:pPr>
        <w:pBdr/>
        <w:spacing/>
        <w:ind/>
        <w:rPr/>
      </w:pPr>
      <w:r>
        <w:rPr>
          <w:rFonts w:ascii="Times New Roman" w:hAnsi="Times New Roman" w:eastAsia="Times New Roman" w:cs="Times New Roman"/>
          <w:sz w:val="24"/>
          <w:szCs w:val="24"/>
        </w:rPr>
        <w:t xml:space="preserve">[4] — The methods of drag force measurement in wind tunnels — Li Nan — FACULTY OFENGINEERING AND SUSTAINABLE DEVELOPMENT — January 2013</w:t>
      </w:r>
      <w:r/>
    </w:p>
    <w:p>
      <w:pPr>
        <w:pBdr/>
        <w:spacing/>
        <w:ind/>
        <w:rPr/>
      </w:pPr>
      <w:r>
        <w:rPr>
          <w:rFonts w:ascii="Times New Roman" w:hAnsi="Times New Roman" w:eastAsia="Times New Roman" w:cs="Times New Roman"/>
          <w:sz w:val="24"/>
          <w:szCs w:val="24"/>
        </w:rPr>
        <w:t xml:space="preserve">[5] — FLOW PAST A SPHERE II: STOKES’ LAW, THEBERNOULLI EQUATION, TURBULENCE, BOUNDARY LAYERS, FLOW SEPARATION</w:t>
      </w:r>
      <w:r/>
    </w:p>
    <w:sectPr>
      <w:footnotePr/>
      <w:endnotePr/>
      <w:type w:val="nextPage"/>
      <w:pgSz w:h="16838" w:orient="landscape" w:w="11906"/>
      <w:pgMar w:top="1134" w:right="850" w:bottom="1134" w:left="1701" w:header="709" w:footer="709" w:gutter="0"/>
      <w:cols w:num="1" w:sep="0" w:space="708"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ric LELIEVRE" w:date="2024-01-13T15:31:00Z" w:initials="EL">
    <w:p w14:paraId="00000001" w14:textId="00000001">
      <w:pPr>
        <w:spacing w:line="240" w:after="0" w:lineRule="auto" w:before="0"/>
        <w:ind w:firstLine="0" w:left="0" w:right="0"/>
        <w:jc w:val="left"/>
      </w:pPr>
      <w:r>
        <w:rPr>
          <w:rFonts w:eastAsia="Arial" w:ascii="Arial" w:hAnsi="Arial" w:cs="Arial"/>
          <w:sz w:val="22"/>
        </w:rPr>
        <w:t xml:space="preserve">Expliquer, trouver un article</w:t>
      </w:r>
    </w:p>
  </w:comment>
  <w:comment w:id="0" w:author="Eric LELIEVRE" w:date="2024-01-08T17:00:00Z" w:initials="EL">
    <w:p w14:paraId="00000002" w14:textId="00000002">
      <w:pPr>
        <w:spacing w:line="240" w:after="0" w:lineRule="auto" w:before="0"/>
        <w:ind w:firstLine="0" w:left="0" w:right="0"/>
        <w:jc w:val="left"/>
      </w:pPr>
      <w:r>
        <w:rPr>
          <w:rFonts w:eastAsia="Arial" w:ascii="Arial" w:hAnsi="Arial" w:cs="Arial"/>
          <w:sz w:val="22"/>
        </w:rPr>
        <w:t xml:space="preserve">Expliquer Pourquoi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94D2B69" w16cex:dateUtc="2024-01-13T14:31:00Z"/>
  <w16cex:commentExtensible w16cex:durableId="2946A8BE" w16cex:dateUtc="2024-01-08T16:00: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94D2B69"/>
  <w16cid:commentId w16cid:paraId="00000002" w16cid:durableId="2946A8B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LELIEVRE">
    <w15:presenceInfo w15:providerId="AD" w15:userId="S::eric.lelievre@alten.com::36395373-a08f-4970-9adf-ea36fc8520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63"/>
    <w:link w:val="654"/>
    <w:uiPriority w:val="9"/>
    <w:pPr>
      <w:pBdr/>
      <w:spacing/>
      <w:ind/>
    </w:pPr>
    <w:rPr>
      <w:rFonts w:ascii="Arial" w:hAnsi="Arial" w:eastAsia="Arial" w:cs="Arial"/>
      <w:sz w:val="40"/>
      <w:szCs w:val="40"/>
    </w:rPr>
  </w:style>
  <w:style w:type="character" w:styleId="16">
    <w:name w:val="Heading 2 Char"/>
    <w:basedOn w:val="663"/>
    <w:link w:val="655"/>
    <w:uiPriority w:val="9"/>
    <w:pPr>
      <w:pBdr/>
      <w:spacing/>
      <w:ind/>
    </w:pPr>
    <w:rPr>
      <w:rFonts w:ascii="Arial" w:hAnsi="Arial" w:eastAsia="Arial" w:cs="Arial"/>
      <w:sz w:val="34"/>
    </w:rPr>
  </w:style>
  <w:style w:type="character" w:styleId="18">
    <w:name w:val="Heading 3 Char"/>
    <w:basedOn w:val="663"/>
    <w:link w:val="656"/>
    <w:uiPriority w:val="9"/>
    <w:pPr>
      <w:pBdr/>
      <w:spacing/>
      <w:ind/>
    </w:pPr>
    <w:rPr>
      <w:rFonts w:ascii="Arial" w:hAnsi="Arial" w:eastAsia="Arial" w:cs="Arial"/>
      <w:sz w:val="30"/>
      <w:szCs w:val="30"/>
    </w:rPr>
  </w:style>
  <w:style w:type="character" w:styleId="20">
    <w:name w:val="Heading 4 Char"/>
    <w:basedOn w:val="663"/>
    <w:link w:val="657"/>
    <w:uiPriority w:val="9"/>
    <w:pPr>
      <w:pBdr/>
      <w:spacing/>
      <w:ind/>
    </w:pPr>
    <w:rPr>
      <w:rFonts w:ascii="Arial" w:hAnsi="Arial" w:eastAsia="Arial" w:cs="Arial"/>
      <w:b/>
      <w:bCs/>
      <w:sz w:val="26"/>
      <w:szCs w:val="26"/>
    </w:rPr>
  </w:style>
  <w:style w:type="character" w:styleId="22">
    <w:name w:val="Heading 5 Char"/>
    <w:basedOn w:val="663"/>
    <w:link w:val="658"/>
    <w:uiPriority w:val="9"/>
    <w:pPr>
      <w:pBdr/>
      <w:spacing/>
      <w:ind/>
    </w:pPr>
    <w:rPr>
      <w:rFonts w:ascii="Arial" w:hAnsi="Arial" w:eastAsia="Arial" w:cs="Arial"/>
      <w:b/>
      <w:bCs/>
      <w:sz w:val="24"/>
      <w:szCs w:val="24"/>
    </w:rPr>
  </w:style>
  <w:style w:type="character" w:styleId="24">
    <w:name w:val="Heading 6 Char"/>
    <w:basedOn w:val="663"/>
    <w:link w:val="659"/>
    <w:uiPriority w:val="9"/>
    <w:pPr>
      <w:pBdr/>
      <w:spacing/>
      <w:ind/>
    </w:pPr>
    <w:rPr>
      <w:rFonts w:ascii="Arial" w:hAnsi="Arial" w:eastAsia="Arial" w:cs="Arial"/>
      <w:b/>
      <w:bCs/>
      <w:sz w:val="22"/>
      <w:szCs w:val="22"/>
    </w:rPr>
  </w:style>
  <w:style w:type="character" w:styleId="26">
    <w:name w:val="Heading 7 Char"/>
    <w:basedOn w:val="663"/>
    <w:link w:val="660"/>
    <w:uiPriority w:val="9"/>
    <w:pPr>
      <w:pBdr/>
      <w:spacing/>
      <w:ind/>
    </w:pPr>
    <w:rPr>
      <w:rFonts w:ascii="Arial" w:hAnsi="Arial" w:eastAsia="Arial" w:cs="Arial"/>
      <w:b/>
      <w:bCs/>
      <w:i/>
      <w:iCs/>
      <w:sz w:val="22"/>
      <w:szCs w:val="22"/>
    </w:rPr>
  </w:style>
  <w:style w:type="character" w:styleId="28">
    <w:name w:val="Heading 8 Char"/>
    <w:basedOn w:val="663"/>
    <w:link w:val="661"/>
    <w:uiPriority w:val="9"/>
    <w:pPr>
      <w:pBdr/>
      <w:spacing/>
      <w:ind/>
    </w:pPr>
    <w:rPr>
      <w:rFonts w:ascii="Arial" w:hAnsi="Arial" w:eastAsia="Arial" w:cs="Arial"/>
      <w:i/>
      <w:iCs/>
      <w:sz w:val="22"/>
      <w:szCs w:val="22"/>
    </w:rPr>
  </w:style>
  <w:style w:type="character" w:styleId="30">
    <w:name w:val="Heading 9 Char"/>
    <w:basedOn w:val="663"/>
    <w:link w:val="662"/>
    <w:uiPriority w:val="9"/>
    <w:pPr>
      <w:pBdr/>
      <w:spacing/>
      <w:ind/>
    </w:pPr>
    <w:rPr>
      <w:rFonts w:ascii="Arial" w:hAnsi="Arial" w:eastAsia="Arial" w:cs="Arial"/>
      <w:i/>
      <w:iCs/>
      <w:sz w:val="21"/>
      <w:szCs w:val="21"/>
    </w:rPr>
  </w:style>
  <w:style w:type="character" w:styleId="35">
    <w:name w:val="Title Char"/>
    <w:basedOn w:val="663"/>
    <w:link w:val="675"/>
    <w:uiPriority w:val="10"/>
    <w:pPr>
      <w:pBdr/>
      <w:spacing/>
      <w:ind/>
    </w:pPr>
    <w:rPr>
      <w:sz w:val="48"/>
      <w:szCs w:val="48"/>
    </w:rPr>
  </w:style>
  <w:style w:type="character" w:styleId="37">
    <w:name w:val="Subtitle Char"/>
    <w:basedOn w:val="663"/>
    <w:link w:val="677"/>
    <w:uiPriority w:val="11"/>
    <w:pPr>
      <w:pBdr/>
      <w:spacing/>
      <w:ind/>
    </w:pPr>
    <w:rPr>
      <w:sz w:val="24"/>
      <w:szCs w:val="24"/>
    </w:rPr>
  </w:style>
  <w:style w:type="character" w:styleId="39">
    <w:name w:val="Quote Char"/>
    <w:link w:val="679"/>
    <w:uiPriority w:val="29"/>
    <w:pPr>
      <w:pBdr/>
      <w:spacing/>
      <w:ind/>
    </w:pPr>
    <w:rPr>
      <w:i/>
    </w:rPr>
  </w:style>
  <w:style w:type="character" w:styleId="41">
    <w:name w:val="Intense Quote Char"/>
    <w:link w:val="681"/>
    <w:uiPriority w:val="30"/>
    <w:pPr>
      <w:pBdr/>
      <w:spacing/>
      <w:ind/>
    </w:pPr>
    <w:rPr>
      <w:i/>
    </w:rPr>
  </w:style>
  <w:style w:type="character" w:styleId="43">
    <w:name w:val="Header Char"/>
    <w:basedOn w:val="663"/>
    <w:link w:val="683"/>
    <w:uiPriority w:val="99"/>
    <w:pPr>
      <w:pBdr/>
      <w:spacing/>
      <w:ind/>
    </w:pPr>
  </w:style>
  <w:style w:type="character" w:styleId="47">
    <w:name w:val="Caption Char"/>
    <w:basedOn w:val="687"/>
    <w:link w:val="685"/>
    <w:uiPriority w:val="99"/>
    <w:pPr>
      <w:pBdr/>
      <w:spacing/>
      <w:ind/>
    </w:pPr>
  </w:style>
  <w:style w:type="character" w:styleId="176">
    <w:name w:val="Footnote Text Char"/>
    <w:link w:val="816"/>
    <w:uiPriority w:val="99"/>
    <w:pPr>
      <w:pBdr/>
      <w:spacing/>
      <w:ind/>
    </w:pPr>
    <w:rPr>
      <w:sz w:val="18"/>
    </w:rPr>
  </w:style>
  <w:style w:type="character" w:styleId="179">
    <w:name w:val="Endnote Text Char"/>
    <w:link w:val="819"/>
    <w:uiPriority w:val="99"/>
    <w:pPr>
      <w:pBdr/>
      <w:spacing/>
      <w:ind/>
    </w:pPr>
    <w:rPr>
      <w:sz w:val="20"/>
    </w:rPr>
  </w:style>
  <w:style w:type="paragraph" w:styleId="653" w:default="1">
    <w:name w:val="Normal"/>
    <w:qFormat/>
    <w:pPr>
      <w:pBdr/>
      <w:spacing/>
      <w:ind/>
    </w:pPr>
  </w:style>
  <w:style w:type="paragraph" w:styleId="654">
    <w:name w:val="Heading 1"/>
    <w:basedOn w:val="653"/>
    <w:next w:val="653"/>
    <w:link w:val="666"/>
    <w:uiPriority w:val="9"/>
    <w:qFormat/>
    <w:pPr>
      <w:keepNext w:val="true"/>
      <w:keepLines w:val="true"/>
      <w:pBdr/>
      <w:spacing w:before="480"/>
      <w:ind/>
      <w:outlineLvl w:val="0"/>
    </w:pPr>
    <w:rPr>
      <w:rFonts w:ascii="Arial" w:hAnsi="Arial" w:eastAsia="Arial" w:cs="Arial"/>
      <w:sz w:val="40"/>
      <w:szCs w:val="40"/>
    </w:rPr>
  </w:style>
  <w:style w:type="paragraph" w:styleId="655">
    <w:name w:val="Heading 2"/>
    <w:basedOn w:val="653"/>
    <w:next w:val="653"/>
    <w:link w:val="667"/>
    <w:uiPriority w:val="9"/>
    <w:unhideWhenUsed/>
    <w:qFormat/>
    <w:pPr>
      <w:keepNext w:val="true"/>
      <w:keepLines w:val="true"/>
      <w:pBdr/>
      <w:spacing w:before="360"/>
      <w:ind/>
      <w:outlineLvl w:val="1"/>
    </w:pPr>
    <w:rPr>
      <w:rFonts w:ascii="Arial" w:hAnsi="Arial" w:eastAsia="Arial" w:cs="Arial"/>
      <w:sz w:val="34"/>
    </w:rPr>
  </w:style>
  <w:style w:type="paragraph" w:styleId="656">
    <w:name w:val="Heading 3"/>
    <w:basedOn w:val="653"/>
    <w:next w:val="653"/>
    <w:link w:val="668"/>
    <w:uiPriority w:val="9"/>
    <w:unhideWhenUsed/>
    <w:qFormat/>
    <w:pPr>
      <w:keepNext w:val="true"/>
      <w:keepLines w:val="true"/>
      <w:pBdr/>
      <w:spacing w:before="320"/>
      <w:ind/>
      <w:outlineLvl w:val="2"/>
    </w:pPr>
    <w:rPr>
      <w:rFonts w:ascii="Arial" w:hAnsi="Arial" w:eastAsia="Arial" w:cs="Arial"/>
      <w:sz w:val="30"/>
      <w:szCs w:val="30"/>
    </w:rPr>
  </w:style>
  <w:style w:type="paragraph" w:styleId="657">
    <w:name w:val="Heading 4"/>
    <w:basedOn w:val="653"/>
    <w:next w:val="653"/>
    <w:link w:val="669"/>
    <w:uiPriority w:val="9"/>
    <w:unhideWhenUsed/>
    <w:qFormat/>
    <w:pPr>
      <w:keepNext w:val="true"/>
      <w:keepLines w:val="true"/>
      <w:pBdr/>
      <w:spacing w:before="320"/>
      <w:ind/>
      <w:outlineLvl w:val="3"/>
    </w:pPr>
    <w:rPr>
      <w:rFonts w:ascii="Arial" w:hAnsi="Arial" w:eastAsia="Arial" w:cs="Arial"/>
      <w:b/>
      <w:bCs/>
      <w:sz w:val="26"/>
      <w:szCs w:val="26"/>
    </w:rPr>
  </w:style>
  <w:style w:type="paragraph" w:styleId="658">
    <w:name w:val="Heading 5"/>
    <w:basedOn w:val="653"/>
    <w:next w:val="653"/>
    <w:link w:val="670"/>
    <w:uiPriority w:val="9"/>
    <w:unhideWhenUsed/>
    <w:qFormat/>
    <w:pPr>
      <w:keepNext w:val="true"/>
      <w:keepLines w:val="true"/>
      <w:pBdr/>
      <w:spacing w:before="320"/>
      <w:ind/>
      <w:outlineLvl w:val="4"/>
    </w:pPr>
    <w:rPr>
      <w:rFonts w:ascii="Arial" w:hAnsi="Arial" w:eastAsia="Arial" w:cs="Arial"/>
      <w:b/>
      <w:bCs/>
      <w:sz w:val="24"/>
      <w:szCs w:val="24"/>
    </w:rPr>
  </w:style>
  <w:style w:type="paragraph" w:styleId="659">
    <w:name w:val="Heading 6"/>
    <w:basedOn w:val="653"/>
    <w:next w:val="653"/>
    <w:link w:val="671"/>
    <w:uiPriority w:val="9"/>
    <w:unhideWhenUsed/>
    <w:qFormat/>
    <w:pPr>
      <w:keepNext w:val="true"/>
      <w:keepLines w:val="true"/>
      <w:pBdr/>
      <w:spacing w:before="320"/>
      <w:ind/>
      <w:outlineLvl w:val="5"/>
    </w:pPr>
    <w:rPr>
      <w:rFonts w:ascii="Arial" w:hAnsi="Arial" w:eastAsia="Arial" w:cs="Arial"/>
      <w:b/>
      <w:bCs/>
    </w:rPr>
  </w:style>
  <w:style w:type="paragraph" w:styleId="660">
    <w:name w:val="Heading 7"/>
    <w:basedOn w:val="653"/>
    <w:next w:val="653"/>
    <w:link w:val="672"/>
    <w:uiPriority w:val="9"/>
    <w:unhideWhenUsed/>
    <w:qFormat/>
    <w:pPr>
      <w:keepNext w:val="true"/>
      <w:keepLines w:val="true"/>
      <w:pBdr/>
      <w:spacing w:before="320"/>
      <w:ind/>
      <w:outlineLvl w:val="6"/>
    </w:pPr>
    <w:rPr>
      <w:rFonts w:ascii="Arial" w:hAnsi="Arial" w:eastAsia="Arial" w:cs="Arial"/>
      <w:b/>
      <w:bCs/>
      <w:i/>
      <w:iCs/>
    </w:rPr>
  </w:style>
  <w:style w:type="paragraph" w:styleId="661">
    <w:name w:val="Heading 8"/>
    <w:basedOn w:val="653"/>
    <w:next w:val="653"/>
    <w:link w:val="673"/>
    <w:uiPriority w:val="9"/>
    <w:unhideWhenUsed/>
    <w:qFormat/>
    <w:pPr>
      <w:keepNext w:val="true"/>
      <w:keepLines w:val="true"/>
      <w:pBdr/>
      <w:spacing w:before="320"/>
      <w:ind/>
      <w:outlineLvl w:val="7"/>
    </w:pPr>
    <w:rPr>
      <w:rFonts w:ascii="Arial" w:hAnsi="Arial" w:eastAsia="Arial" w:cs="Arial"/>
      <w:i/>
      <w:iCs/>
    </w:rPr>
  </w:style>
  <w:style w:type="paragraph" w:styleId="662">
    <w:name w:val="Heading 9"/>
    <w:basedOn w:val="653"/>
    <w:next w:val="653"/>
    <w:link w:val="674"/>
    <w:uiPriority w:val="9"/>
    <w:unhideWhenUsed/>
    <w:qFormat/>
    <w:pPr>
      <w:keepNext w:val="true"/>
      <w:keepLines w:val="true"/>
      <w:pBdr/>
      <w:spacing w:before="320"/>
      <w:ind/>
      <w:outlineLvl w:val="8"/>
    </w:pPr>
    <w:rPr>
      <w:rFonts w:ascii="Arial" w:hAnsi="Arial" w:eastAsia="Arial" w:cs="Arial"/>
      <w:i/>
      <w:iCs/>
      <w:sz w:val="21"/>
      <w:szCs w:val="21"/>
    </w:rPr>
  </w:style>
  <w:style w:type="character" w:styleId="663" w:default="1">
    <w:name w:val="Default Paragraph Font"/>
    <w:uiPriority w:val="1"/>
    <w:semiHidden/>
    <w:unhideWhenUsed/>
    <w:pPr>
      <w:pBdr/>
      <w:spacing/>
      <w:ind/>
    </w:pPr>
  </w:style>
  <w:style w:type="table" w:styleId="66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5" w:default="1">
    <w:name w:val="No List"/>
    <w:uiPriority w:val="99"/>
    <w:semiHidden/>
    <w:unhideWhenUsed/>
    <w:pPr>
      <w:pBdr/>
      <w:spacing/>
      <w:ind/>
    </w:pPr>
  </w:style>
  <w:style w:type="character" w:styleId="666" w:customStyle="1">
    <w:name w:val="Titre 1 Car"/>
    <w:link w:val="654"/>
    <w:uiPriority w:val="9"/>
    <w:pPr>
      <w:pBdr/>
      <w:spacing/>
      <w:ind/>
    </w:pPr>
    <w:rPr>
      <w:rFonts w:ascii="Arial" w:hAnsi="Arial" w:eastAsia="Arial" w:cs="Arial"/>
      <w:sz w:val="40"/>
      <w:szCs w:val="40"/>
    </w:rPr>
  </w:style>
  <w:style w:type="character" w:styleId="667" w:customStyle="1">
    <w:name w:val="Titre 2 Car"/>
    <w:link w:val="655"/>
    <w:uiPriority w:val="9"/>
    <w:pPr>
      <w:pBdr/>
      <w:spacing/>
      <w:ind/>
    </w:pPr>
    <w:rPr>
      <w:rFonts w:ascii="Arial" w:hAnsi="Arial" w:eastAsia="Arial" w:cs="Arial"/>
      <w:sz w:val="34"/>
    </w:rPr>
  </w:style>
  <w:style w:type="character" w:styleId="668" w:customStyle="1">
    <w:name w:val="Titre 3 Car"/>
    <w:link w:val="656"/>
    <w:uiPriority w:val="9"/>
    <w:pPr>
      <w:pBdr/>
      <w:spacing/>
      <w:ind/>
    </w:pPr>
    <w:rPr>
      <w:rFonts w:ascii="Arial" w:hAnsi="Arial" w:eastAsia="Arial" w:cs="Arial"/>
      <w:sz w:val="30"/>
      <w:szCs w:val="30"/>
    </w:rPr>
  </w:style>
  <w:style w:type="character" w:styleId="669" w:customStyle="1">
    <w:name w:val="Titre 4 Car"/>
    <w:link w:val="657"/>
    <w:uiPriority w:val="9"/>
    <w:pPr>
      <w:pBdr/>
      <w:spacing/>
      <w:ind/>
    </w:pPr>
    <w:rPr>
      <w:rFonts w:ascii="Arial" w:hAnsi="Arial" w:eastAsia="Arial" w:cs="Arial"/>
      <w:b/>
      <w:bCs/>
      <w:sz w:val="26"/>
      <w:szCs w:val="26"/>
    </w:rPr>
  </w:style>
  <w:style w:type="character" w:styleId="670" w:customStyle="1">
    <w:name w:val="Titre 5 Car"/>
    <w:link w:val="658"/>
    <w:uiPriority w:val="9"/>
    <w:pPr>
      <w:pBdr/>
      <w:spacing/>
      <w:ind/>
    </w:pPr>
    <w:rPr>
      <w:rFonts w:ascii="Arial" w:hAnsi="Arial" w:eastAsia="Arial" w:cs="Arial"/>
      <w:b/>
      <w:bCs/>
      <w:sz w:val="24"/>
      <w:szCs w:val="24"/>
    </w:rPr>
  </w:style>
  <w:style w:type="character" w:styleId="671" w:customStyle="1">
    <w:name w:val="Titre 6 Car"/>
    <w:link w:val="659"/>
    <w:uiPriority w:val="9"/>
    <w:pPr>
      <w:pBdr/>
      <w:spacing/>
      <w:ind/>
    </w:pPr>
    <w:rPr>
      <w:rFonts w:ascii="Arial" w:hAnsi="Arial" w:eastAsia="Arial" w:cs="Arial"/>
      <w:b/>
      <w:bCs/>
      <w:sz w:val="22"/>
      <w:szCs w:val="22"/>
    </w:rPr>
  </w:style>
  <w:style w:type="character" w:styleId="672" w:customStyle="1">
    <w:name w:val="Titre 7 Car"/>
    <w:link w:val="660"/>
    <w:uiPriority w:val="9"/>
    <w:pPr>
      <w:pBdr/>
      <w:spacing/>
      <w:ind/>
    </w:pPr>
    <w:rPr>
      <w:rFonts w:ascii="Arial" w:hAnsi="Arial" w:eastAsia="Arial" w:cs="Arial"/>
      <w:b/>
      <w:bCs/>
      <w:i/>
      <w:iCs/>
      <w:sz w:val="22"/>
      <w:szCs w:val="22"/>
    </w:rPr>
  </w:style>
  <w:style w:type="character" w:styleId="673" w:customStyle="1">
    <w:name w:val="Titre 8 Car"/>
    <w:link w:val="661"/>
    <w:uiPriority w:val="9"/>
    <w:pPr>
      <w:pBdr/>
      <w:spacing/>
      <w:ind/>
    </w:pPr>
    <w:rPr>
      <w:rFonts w:ascii="Arial" w:hAnsi="Arial" w:eastAsia="Arial" w:cs="Arial"/>
      <w:i/>
      <w:iCs/>
      <w:sz w:val="22"/>
      <w:szCs w:val="22"/>
    </w:rPr>
  </w:style>
  <w:style w:type="character" w:styleId="674" w:customStyle="1">
    <w:name w:val="Titre 9 Car"/>
    <w:link w:val="662"/>
    <w:uiPriority w:val="9"/>
    <w:pPr>
      <w:pBdr/>
      <w:spacing/>
      <w:ind/>
    </w:pPr>
    <w:rPr>
      <w:rFonts w:ascii="Arial" w:hAnsi="Arial" w:eastAsia="Arial" w:cs="Arial"/>
      <w:i/>
      <w:iCs/>
      <w:sz w:val="21"/>
      <w:szCs w:val="21"/>
    </w:rPr>
  </w:style>
  <w:style w:type="paragraph" w:styleId="675">
    <w:name w:val="Title"/>
    <w:basedOn w:val="653"/>
    <w:next w:val="653"/>
    <w:link w:val="676"/>
    <w:uiPriority w:val="10"/>
    <w:qFormat/>
    <w:pPr>
      <w:pBdr/>
      <w:spacing w:before="300"/>
      <w:ind/>
      <w:contextualSpacing w:val="true"/>
    </w:pPr>
    <w:rPr>
      <w:sz w:val="48"/>
      <w:szCs w:val="48"/>
    </w:rPr>
  </w:style>
  <w:style w:type="character" w:styleId="676" w:customStyle="1">
    <w:name w:val="Titre Car"/>
    <w:link w:val="675"/>
    <w:uiPriority w:val="10"/>
    <w:pPr>
      <w:pBdr/>
      <w:spacing/>
      <w:ind/>
    </w:pPr>
    <w:rPr>
      <w:sz w:val="48"/>
      <w:szCs w:val="48"/>
    </w:rPr>
  </w:style>
  <w:style w:type="paragraph" w:styleId="677">
    <w:name w:val="Subtitle"/>
    <w:basedOn w:val="653"/>
    <w:next w:val="653"/>
    <w:link w:val="678"/>
    <w:uiPriority w:val="11"/>
    <w:qFormat/>
    <w:pPr>
      <w:pBdr/>
      <w:spacing w:before="200"/>
      <w:ind/>
    </w:pPr>
    <w:rPr>
      <w:sz w:val="24"/>
      <w:szCs w:val="24"/>
    </w:rPr>
  </w:style>
  <w:style w:type="character" w:styleId="678" w:customStyle="1">
    <w:name w:val="Sous-titre Car"/>
    <w:link w:val="677"/>
    <w:uiPriority w:val="11"/>
    <w:pPr>
      <w:pBdr/>
      <w:spacing/>
      <w:ind/>
    </w:pPr>
    <w:rPr>
      <w:sz w:val="24"/>
      <w:szCs w:val="24"/>
    </w:rPr>
  </w:style>
  <w:style w:type="paragraph" w:styleId="679">
    <w:name w:val="Quote"/>
    <w:basedOn w:val="653"/>
    <w:next w:val="653"/>
    <w:link w:val="680"/>
    <w:uiPriority w:val="29"/>
    <w:qFormat/>
    <w:pPr>
      <w:pBdr/>
      <w:spacing/>
      <w:ind w:right="720" w:left="720"/>
    </w:pPr>
    <w:rPr>
      <w:i/>
    </w:rPr>
  </w:style>
  <w:style w:type="character" w:styleId="680" w:customStyle="1">
    <w:name w:val="Citation Car"/>
    <w:link w:val="679"/>
    <w:uiPriority w:val="29"/>
    <w:pPr>
      <w:pBdr/>
      <w:spacing/>
      <w:ind/>
    </w:pPr>
    <w:rPr>
      <w:i/>
    </w:rPr>
  </w:style>
  <w:style w:type="paragraph" w:styleId="681">
    <w:name w:val="Intense Quote"/>
    <w:basedOn w:val="653"/>
    <w:next w:val="653"/>
    <w:link w:val="68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682" w:customStyle="1">
    <w:name w:val="Citation intense Car"/>
    <w:link w:val="681"/>
    <w:uiPriority w:val="30"/>
    <w:pPr>
      <w:pBdr/>
      <w:spacing/>
      <w:ind/>
    </w:pPr>
    <w:rPr>
      <w:i/>
    </w:rPr>
  </w:style>
  <w:style w:type="paragraph" w:styleId="683">
    <w:name w:val="Header"/>
    <w:basedOn w:val="653"/>
    <w:link w:val="684"/>
    <w:uiPriority w:val="99"/>
    <w:unhideWhenUsed/>
    <w:pPr>
      <w:pBdr/>
      <w:tabs>
        <w:tab w:val="center" w:leader="none" w:pos="7143"/>
        <w:tab w:val="right" w:leader="none" w:pos="14287"/>
      </w:tabs>
      <w:spacing w:after="0" w:line="240" w:lineRule="auto"/>
      <w:ind/>
    </w:pPr>
  </w:style>
  <w:style w:type="character" w:styleId="684" w:customStyle="1">
    <w:name w:val="En-tête Car"/>
    <w:link w:val="683"/>
    <w:uiPriority w:val="99"/>
    <w:pPr>
      <w:pBdr/>
      <w:spacing/>
      <w:ind/>
    </w:pPr>
  </w:style>
  <w:style w:type="paragraph" w:styleId="685">
    <w:name w:val="Footer"/>
    <w:basedOn w:val="653"/>
    <w:link w:val="688"/>
    <w:uiPriority w:val="99"/>
    <w:unhideWhenUsed/>
    <w:pPr>
      <w:pBdr/>
      <w:tabs>
        <w:tab w:val="center" w:leader="none" w:pos="7143"/>
        <w:tab w:val="right" w:leader="none" w:pos="14287"/>
      </w:tabs>
      <w:spacing w:after="0" w:line="240" w:lineRule="auto"/>
      <w:ind/>
    </w:pPr>
  </w:style>
  <w:style w:type="character" w:styleId="686" w:customStyle="1">
    <w:name w:val="Footer Char"/>
    <w:uiPriority w:val="99"/>
    <w:pPr>
      <w:pBdr/>
      <w:spacing/>
      <w:ind/>
    </w:pPr>
  </w:style>
  <w:style w:type="paragraph" w:styleId="687">
    <w:name w:val="Caption"/>
    <w:basedOn w:val="653"/>
    <w:next w:val="653"/>
    <w:uiPriority w:val="35"/>
    <w:semiHidden/>
    <w:unhideWhenUsed/>
    <w:qFormat/>
    <w:pPr>
      <w:pBdr/>
      <w:spacing/>
      <w:ind/>
    </w:pPr>
    <w:rPr>
      <w:b/>
      <w:bCs/>
      <w:color w:val="5b9bd5" w:themeColor="accent1"/>
      <w:sz w:val="18"/>
      <w:szCs w:val="18"/>
    </w:rPr>
  </w:style>
  <w:style w:type="character" w:styleId="688" w:customStyle="1">
    <w:name w:val="Pied de page Car"/>
    <w:link w:val="685"/>
    <w:uiPriority w:val="99"/>
    <w:pPr>
      <w:pBdr/>
      <w:spacing/>
      <w:ind/>
    </w:pPr>
  </w:style>
  <w:style w:type="table" w:styleId="689">
    <w:name w:val="Table Grid"/>
    <w:basedOn w:val="664"/>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customStyle="1">
    <w:name w:val="Table Grid Light"/>
    <w:basedOn w:val="66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1"/>
    <w:basedOn w:val="66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2"/>
    <w:basedOn w:val="664"/>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3"/>
    <w:basedOn w:val="664"/>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4"/>
    <w:basedOn w:val="664"/>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5"/>
    <w:basedOn w:val="664"/>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w:basedOn w:val="664"/>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customStyle="1">
    <w:name w:val="Grid Table 1 Light - Accent 1"/>
    <w:basedOn w:val="664"/>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customStyle="1">
    <w:name w:val="Grid Table 1 Light - Accent 2"/>
    <w:basedOn w:val="66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customStyle="1">
    <w:name w:val="Grid Table 1 Light - Accent 3"/>
    <w:basedOn w:val="66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customStyle="1">
    <w:name w:val="Grid Table 1 Light - Accent 4"/>
    <w:basedOn w:val="66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customStyle="1">
    <w:name w:val="Grid Table 1 Light - Accent 5"/>
    <w:basedOn w:val="664"/>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customStyle="1">
    <w:name w:val="Grid Table 1 Light - Accent 6"/>
    <w:basedOn w:val="66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w:basedOn w:val="66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customStyle="1">
    <w:name w:val="Grid Table 2 - Accent 1"/>
    <w:basedOn w:val="664"/>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customStyle="1">
    <w:name w:val="Grid Table 2 - Accent 2"/>
    <w:basedOn w:val="66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customStyle="1">
    <w:name w:val="Grid Table 2 - Accent 3"/>
    <w:basedOn w:val="66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customStyle="1">
    <w:name w:val="Grid Table 2 - Accent 4"/>
    <w:basedOn w:val="66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customStyle="1">
    <w:name w:val="Grid Table 2 - Accent 5"/>
    <w:basedOn w:val="664"/>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customStyle="1">
    <w:name w:val="Grid Table 2 - Accent 6"/>
    <w:basedOn w:val="66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w:basedOn w:val="66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customStyle="1">
    <w:name w:val="Grid Table 3 - Accent 1"/>
    <w:basedOn w:val="664"/>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customStyle="1">
    <w:name w:val="Grid Table 3 - Accent 2"/>
    <w:basedOn w:val="66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customStyle="1">
    <w:name w:val="Grid Table 3 - Accent 3"/>
    <w:basedOn w:val="66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customStyle="1">
    <w:name w:val="Grid Table 3 - Accent 4"/>
    <w:basedOn w:val="66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customStyle="1">
    <w:name w:val="Grid Table 3 - Accent 5"/>
    <w:basedOn w:val="664"/>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customStyle="1">
    <w:name w:val="Grid Table 3 - Accent 6"/>
    <w:basedOn w:val="66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w:basedOn w:val="664"/>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customStyle="1">
    <w:name w:val="Grid Table 4 - Accent 1"/>
    <w:basedOn w:val="664"/>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customStyle="1">
    <w:name w:val="Grid Table 4 - Accent 2"/>
    <w:basedOn w:val="664"/>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customStyle="1">
    <w:name w:val="Grid Table 4 - Accent 3"/>
    <w:basedOn w:val="664"/>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customStyle="1">
    <w:name w:val="Grid Table 4 - Accent 4"/>
    <w:basedOn w:val="664"/>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customStyle="1">
    <w:name w:val="Grid Table 4 - Accent 5"/>
    <w:basedOn w:val="664"/>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customStyle="1">
    <w:name w:val="Grid Table 4 - Accent 6"/>
    <w:basedOn w:val="664"/>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w:basedOn w:val="66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customStyle="1">
    <w:name w:val="Grid Table 5 Dark- Accent 1"/>
    <w:basedOn w:val="66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customStyle="1">
    <w:name w:val="Grid Table 5 Dark - Accent 2"/>
    <w:basedOn w:val="66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customStyle="1">
    <w:name w:val="Grid Table 5 Dark - Accent 3"/>
    <w:basedOn w:val="66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customStyle="1">
    <w:name w:val="Grid Table 5 Dark- Accent 4"/>
    <w:basedOn w:val="66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customStyle="1">
    <w:name w:val="Grid Table 5 Dark - Accent 5"/>
    <w:basedOn w:val="66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customStyle="1">
    <w:name w:val="Grid Table 5 Dark - Accent 6"/>
    <w:basedOn w:val="66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6 Colorful"/>
    <w:basedOn w:val="664"/>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customStyle="1">
    <w:name w:val="Grid Table 6 Colorful - Accent 1"/>
    <w:basedOn w:val="664"/>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customStyle="1">
    <w:name w:val="Grid Table 6 Colorful - Accent 2"/>
    <w:basedOn w:val="66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customStyle="1">
    <w:name w:val="Grid Table 6 Colorful - Accent 3"/>
    <w:basedOn w:val="664"/>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customStyle="1">
    <w:name w:val="Grid Table 6 Colorful - Accent 4"/>
    <w:basedOn w:val="66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customStyle="1">
    <w:name w:val="Grid Table 6 Colorful - Accent 5"/>
    <w:basedOn w:val="664"/>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customStyle="1">
    <w:name w:val="Grid Table 6 Colorful - Accent 6"/>
    <w:basedOn w:val="664"/>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w:basedOn w:val="664"/>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customStyle="1">
    <w:name w:val="Grid Table 7 Colorful - Accent 1"/>
    <w:basedOn w:val="664"/>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cccea" w:themeColor="accent1" w:themeTint="80" w:sz="4" w:space="0"/>
          <w:right w:val="none" w:color="000000" w:sz="0"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0" w:space="0"/>
          <w:left w:val="single" w:color="acccea" w:themeColor="accent1" w:themeTint="80" w:sz="4" w:space="0"/>
          <w:bottom w:val="none" w:color="000000" w:sz="0" w:space="0"/>
          <w:right w:val="none" w:color="000000" w:sz="0"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customStyle="1">
    <w:name w:val="Grid Table 7 Colorful - Accent 2"/>
    <w:basedOn w:val="664"/>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customStyle="1">
    <w:name w:val="Grid Table 7 Colorful - Accent 3"/>
    <w:basedOn w:val="664"/>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customStyle="1">
    <w:name w:val="Grid Table 7 Colorful - Accent 4"/>
    <w:basedOn w:val="664"/>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customStyle="1">
    <w:name w:val="Grid Table 7 Colorful - Accent 5"/>
    <w:basedOn w:val="664"/>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5afdd" w:themeColor="accent5" w:themeTint="90" w:sz="4" w:space="0"/>
          <w:right w:val="none" w:color="000000" w:sz="0"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0" w:space="0"/>
          <w:left w:val="single" w:color="95afdd" w:themeColor="accent5" w:themeTint="90" w:sz="4" w:space="0"/>
          <w:bottom w:val="none" w:color="000000" w:sz="0" w:space="0"/>
          <w:right w:val="none" w:color="000000" w:sz="0"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customStyle="1">
    <w:name w:val="Grid Table 7 Colorful - Accent 6"/>
    <w:basedOn w:val="664"/>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w:basedOn w:val="66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customStyle="1">
    <w:name w:val="List Table 1 Light - Accent 1"/>
    <w:basedOn w:val="66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customStyle="1">
    <w:name w:val="List Table 1 Light - Accent 2"/>
    <w:basedOn w:val="66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customStyle="1">
    <w:name w:val="List Table 1 Light - Accent 3"/>
    <w:basedOn w:val="66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customStyle="1">
    <w:name w:val="List Table 1 Light - Accent 4"/>
    <w:basedOn w:val="66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customStyle="1">
    <w:name w:val="List Table 1 Light - Accent 5"/>
    <w:basedOn w:val="66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customStyle="1">
    <w:name w:val="List Table 1 Light - Accent 6"/>
    <w:basedOn w:val="66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w:basedOn w:val="664"/>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customStyle="1">
    <w:name w:val="List Table 2 - Accent 1"/>
    <w:basedOn w:val="664"/>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customStyle="1">
    <w:name w:val="List Table 2 - Accent 2"/>
    <w:basedOn w:val="664"/>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customStyle="1">
    <w:name w:val="List Table 2 - Accent 3"/>
    <w:basedOn w:val="664"/>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customStyle="1">
    <w:name w:val="List Table 2 - Accent 4"/>
    <w:basedOn w:val="664"/>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customStyle="1">
    <w:name w:val="List Table 2 - Accent 5"/>
    <w:basedOn w:val="664"/>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customStyle="1">
    <w:name w:val="List Table 2 - Accent 6"/>
    <w:basedOn w:val="664"/>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w:basedOn w:val="66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List Table 3 - Accent 1"/>
    <w:basedOn w:val="664"/>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List Table 3 - Accent 2"/>
    <w:basedOn w:val="66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List Table 3 - Accent 3"/>
    <w:basedOn w:val="664"/>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List Table 3 - Accent 4"/>
    <w:basedOn w:val="66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customStyle="1">
    <w:name w:val="List Table 3 - Accent 5"/>
    <w:basedOn w:val="664"/>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List Table 3 - Accent 6"/>
    <w:basedOn w:val="664"/>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w:basedOn w:val="66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List Table 4 - Accent 1"/>
    <w:basedOn w:val="664"/>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List Table 4 - Accent 2"/>
    <w:basedOn w:val="664"/>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List Table 4 - Accent 3"/>
    <w:basedOn w:val="664"/>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List Table 4 - Accent 4"/>
    <w:basedOn w:val="664"/>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List Table 4 - Accent 5"/>
    <w:basedOn w:val="664"/>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List Table 4 - Accent 6"/>
    <w:basedOn w:val="664"/>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5 Dark"/>
    <w:basedOn w:val="664"/>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List Table 5 Dark - Accent 1"/>
    <w:basedOn w:val="664"/>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List Table 5 Dark - Accent 2"/>
    <w:basedOn w:val="664"/>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List Table 5 Dark - Accent 3"/>
    <w:basedOn w:val="664"/>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List Table 5 Dark - Accent 4"/>
    <w:basedOn w:val="664"/>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List Table 5 Dark - Accent 5"/>
    <w:basedOn w:val="664"/>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List Table 5 Dark - Accent 6"/>
    <w:basedOn w:val="664"/>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w:basedOn w:val="664"/>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List Table 6 Colorful - Accent 1"/>
    <w:basedOn w:val="664"/>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List Table 6 Colorful - Accent 2"/>
    <w:basedOn w:val="664"/>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List Table 6 Colorful - Accent 3"/>
    <w:basedOn w:val="664"/>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List Table 6 Colorful - Accent 4"/>
    <w:basedOn w:val="664"/>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customStyle="1">
    <w:name w:val="List Table 6 Colorful - Accent 5"/>
    <w:basedOn w:val="664"/>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List Table 6 Colorful - Accent 6"/>
    <w:basedOn w:val="664"/>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7 Colorful"/>
    <w:basedOn w:val="664"/>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List Table 7 Colorful - Accent 1"/>
    <w:basedOn w:val="664"/>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5b9bd5" w:themeColor="accent1" w:sz="4" w:space="0"/>
          <w:right w:val="none" w:color="000000" w:sz="0"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0" w:space="0"/>
          <w:left w:val="single" w:color="5b9bd5" w:themeColor="accent1" w:sz="4" w:space="0"/>
          <w:bottom w:val="none" w:color="000000" w:sz="0" w:space="0"/>
          <w:right w:val="none" w:color="000000" w:sz="0"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List Table 7 Colorful - Accent 2"/>
    <w:basedOn w:val="664"/>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List Table 7 Colorful - Accent 3"/>
    <w:basedOn w:val="664"/>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List Table 7 Colorful - Accent 4"/>
    <w:basedOn w:val="664"/>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List Table 7 Colorful - Accent 5"/>
    <w:basedOn w:val="664"/>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8da9db" w:themeColor="accent5" w:themeTint="9A" w:sz="4" w:space="0"/>
          <w:right w:val="none" w:color="000000" w:sz="0"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0" w:space="0"/>
          <w:left w:val="single" w:color="8da9db" w:themeColor="accent5" w:themeTint="9A" w:sz="4" w:space="0"/>
          <w:bottom w:val="none" w:color="000000" w:sz="0" w:space="0"/>
          <w:right w:val="none" w:color="000000" w:sz="0"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List Table 7 Colorful - Accent 6"/>
    <w:basedOn w:val="664"/>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Lined - Accent"/>
    <w:basedOn w:val="664"/>
    <w:uiPriority w:val="99"/>
    <w:pPr>
      <w:pBdr/>
      <w:spacing w:after="0" w:line="240" w:lineRule="auto"/>
      <w:ind/>
    </w:pPr>
    <w:rPr>
      <w:color w:val="404040"/>
      <w:sz w:val="20"/>
      <w:szCs w:val="20"/>
      <w:lang w:val="fr-FR" w:eastAsia="fr-FR"/>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Lined - Accent 1"/>
    <w:basedOn w:val="664"/>
    <w:uiPriority w:val="99"/>
    <w:pPr>
      <w:pBdr/>
      <w:spacing w:after="0" w:line="240" w:lineRule="auto"/>
      <w:ind/>
    </w:pPr>
    <w:rPr>
      <w:color w:val="404040"/>
      <w:sz w:val="20"/>
      <w:szCs w:val="20"/>
      <w:lang w:val="fr-FR" w:eastAsia="fr-FR"/>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Lined - Accent 2"/>
    <w:basedOn w:val="664"/>
    <w:uiPriority w:val="99"/>
    <w:pPr>
      <w:pBdr/>
      <w:spacing w:after="0" w:line="240" w:lineRule="auto"/>
      <w:ind/>
    </w:pPr>
    <w:rPr>
      <w:color w:val="404040"/>
      <w:sz w:val="20"/>
      <w:szCs w:val="20"/>
      <w:lang w:val="fr-FR" w:eastAsia="fr-FR"/>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Lined - Accent 3"/>
    <w:basedOn w:val="664"/>
    <w:uiPriority w:val="99"/>
    <w:pPr>
      <w:pBdr/>
      <w:spacing w:after="0" w:line="240" w:lineRule="auto"/>
      <w:ind/>
    </w:pPr>
    <w:rPr>
      <w:color w:val="404040"/>
      <w:sz w:val="20"/>
      <w:szCs w:val="20"/>
      <w:lang w:val="fr-FR" w:eastAsia="fr-FR"/>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Lined - Accent 4"/>
    <w:basedOn w:val="664"/>
    <w:uiPriority w:val="99"/>
    <w:pPr>
      <w:pBdr/>
      <w:spacing w:after="0" w:line="240" w:lineRule="auto"/>
      <w:ind/>
    </w:pPr>
    <w:rPr>
      <w:color w:val="404040"/>
      <w:sz w:val="20"/>
      <w:szCs w:val="20"/>
      <w:lang w:val="fr-FR" w:eastAsia="fr-FR"/>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Lined - Accent 5"/>
    <w:basedOn w:val="664"/>
    <w:uiPriority w:val="99"/>
    <w:pPr>
      <w:pBdr/>
      <w:spacing w:after="0" w:line="240" w:lineRule="auto"/>
      <w:ind/>
    </w:pPr>
    <w:rPr>
      <w:color w:val="404040"/>
      <w:sz w:val="20"/>
      <w:szCs w:val="20"/>
      <w:lang w:val="fr-FR" w:eastAsia="fr-FR"/>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Lined - Accent 6"/>
    <w:basedOn w:val="664"/>
    <w:uiPriority w:val="99"/>
    <w:pPr>
      <w:pBdr/>
      <w:spacing w:after="0" w:line="240" w:lineRule="auto"/>
      <w:ind/>
    </w:pPr>
    <w:rPr>
      <w:color w:val="404040"/>
      <w:sz w:val="20"/>
      <w:szCs w:val="20"/>
      <w:lang w:val="fr-FR" w:eastAsia="fr-FR"/>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Bordered &amp; Lined - Accent"/>
    <w:basedOn w:val="664"/>
    <w:uiPriority w:val="99"/>
    <w:pPr>
      <w:pBdr/>
      <w:spacing w:after="0" w:line="240" w:lineRule="auto"/>
      <w:ind/>
    </w:pPr>
    <w:rPr>
      <w:color w:val="404040"/>
      <w:sz w:val="20"/>
      <w:szCs w:val="20"/>
      <w:lang w:val="fr-FR" w:eastAsia="fr-FR"/>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Bordered &amp; Lined - Accent 1"/>
    <w:basedOn w:val="664"/>
    <w:uiPriority w:val="99"/>
    <w:pPr>
      <w:pBdr/>
      <w:spacing w:after="0" w:line="240" w:lineRule="auto"/>
      <w:ind/>
    </w:pPr>
    <w:rPr>
      <w:color w:val="404040"/>
      <w:sz w:val="20"/>
      <w:szCs w:val="20"/>
      <w:lang w:val="fr-FR" w:eastAsia="fr-FR"/>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Bordered &amp; Lined - Accent 2"/>
    <w:basedOn w:val="664"/>
    <w:uiPriority w:val="99"/>
    <w:pPr>
      <w:pBdr/>
      <w:spacing w:after="0" w:line="240" w:lineRule="auto"/>
      <w:ind/>
    </w:pPr>
    <w:rPr>
      <w:color w:val="404040"/>
      <w:sz w:val="20"/>
      <w:szCs w:val="20"/>
      <w:lang w:val="fr-FR" w:eastAsia="fr-FR"/>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Bordered &amp; Lined - Accent 3"/>
    <w:basedOn w:val="664"/>
    <w:uiPriority w:val="99"/>
    <w:pPr>
      <w:pBdr/>
      <w:spacing w:after="0" w:line="240" w:lineRule="auto"/>
      <w:ind/>
    </w:pPr>
    <w:rPr>
      <w:color w:val="404040"/>
      <w:sz w:val="20"/>
      <w:szCs w:val="20"/>
      <w:lang w:val="fr-FR" w:eastAsia="fr-FR"/>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Bordered &amp; Lined - Accent 4"/>
    <w:basedOn w:val="664"/>
    <w:uiPriority w:val="99"/>
    <w:pPr>
      <w:pBdr/>
      <w:spacing w:after="0" w:line="240" w:lineRule="auto"/>
      <w:ind/>
    </w:pPr>
    <w:rPr>
      <w:color w:val="404040"/>
      <w:sz w:val="20"/>
      <w:szCs w:val="20"/>
      <w:lang w:val="fr-FR" w:eastAsia="fr-FR"/>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Bordered &amp; Lined - Accent 5"/>
    <w:basedOn w:val="664"/>
    <w:uiPriority w:val="99"/>
    <w:pPr>
      <w:pBdr/>
      <w:spacing w:after="0" w:line="240" w:lineRule="auto"/>
      <w:ind/>
    </w:pPr>
    <w:rPr>
      <w:color w:val="404040"/>
      <w:sz w:val="20"/>
      <w:szCs w:val="20"/>
      <w:lang w:val="fr-FR" w:eastAsia="fr-FR"/>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Bordered &amp; Lined - Accent 6"/>
    <w:basedOn w:val="664"/>
    <w:uiPriority w:val="99"/>
    <w:pPr>
      <w:pBdr/>
      <w:spacing w:after="0" w:line="240" w:lineRule="auto"/>
      <w:ind/>
    </w:pPr>
    <w:rPr>
      <w:color w:val="404040"/>
      <w:sz w:val="20"/>
      <w:szCs w:val="20"/>
      <w:lang w:val="fr-FR" w:eastAsia="fr-FR"/>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Bordered"/>
    <w:basedOn w:val="664"/>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Bordered - Accent 1"/>
    <w:basedOn w:val="664"/>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Bordered - Accent 2"/>
    <w:basedOn w:val="66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Bordered - Accent 3"/>
    <w:basedOn w:val="66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Bordered - Accent 4"/>
    <w:basedOn w:val="66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Bordered - Accent 5"/>
    <w:basedOn w:val="664"/>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Bordered - Accent 6"/>
    <w:basedOn w:val="66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5">
    <w:name w:val="Hyperlink"/>
    <w:uiPriority w:val="99"/>
    <w:unhideWhenUsed/>
    <w:pPr>
      <w:pBdr/>
      <w:spacing/>
      <w:ind/>
    </w:pPr>
    <w:rPr>
      <w:color w:val="0563c1" w:themeColor="hyperlink"/>
      <w:u w:val="single"/>
    </w:rPr>
  </w:style>
  <w:style w:type="paragraph" w:styleId="816">
    <w:name w:val="footnote text"/>
    <w:basedOn w:val="653"/>
    <w:link w:val="817"/>
    <w:uiPriority w:val="99"/>
    <w:semiHidden/>
    <w:unhideWhenUsed/>
    <w:pPr>
      <w:pBdr/>
      <w:spacing w:after="40" w:line="240" w:lineRule="auto"/>
      <w:ind/>
    </w:pPr>
    <w:rPr>
      <w:sz w:val="18"/>
    </w:rPr>
  </w:style>
  <w:style w:type="character" w:styleId="817" w:customStyle="1">
    <w:name w:val="Note de bas de page Car"/>
    <w:link w:val="816"/>
    <w:uiPriority w:val="99"/>
    <w:pPr>
      <w:pBdr/>
      <w:spacing/>
      <w:ind/>
    </w:pPr>
    <w:rPr>
      <w:sz w:val="18"/>
    </w:rPr>
  </w:style>
  <w:style w:type="character" w:styleId="818">
    <w:name w:val="footnote reference"/>
    <w:uiPriority w:val="99"/>
    <w:unhideWhenUsed/>
    <w:pPr>
      <w:pBdr/>
      <w:spacing/>
      <w:ind/>
    </w:pPr>
    <w:rPr>
      <w:vertAlign w:val="superscript"/>
    </w:rPr>
  </w:style>
  <w:style w:type="paragraph" w:styleId="819">
    <w:name w:val="endnote text"/>
    <w:basedOn w:val="653"/>
    <w:link w:val="820"/>
    <w:uiPriority w:val="99"/>
    <w:semiHidden/>
    <w:unhideWhenUsed/>
    <w:pPr>
      <w:pBdr/>
      <w:spacing w:after="0" w:line="240" w:lineRule="auto"/>
      <w:ind/>
    </w:pPr>
    <w:rPr>
      <w:sz w:val="20"/>
    </w:rPr>
  </w:style>
  <w:style w:type="character" w:styleId="820" w:customStyle="1">
    <w:name w:val="Note de fin Car"/>
    <w:link w:val="819"/>
    <w:uiPriority w:val="99"/>
    <w:pPr>
      <w:pBdr/>
      <w:spacing/>
      <w:ind/>
    </w:pPr>
    <w:rPr>
      <w:sz w:val="20"/>
    </w:rPr>
  </w:style>
  <w:style w:type="character" w:styleId="821">
    <w:name w:val="endnote reference"/>
    <w:uiPriority w:val="99"/>
    <w:semiHidden/>
    <w:unhideWhenUsed/>
    <w:pPr>
      <w:pBdr/>
      <w:spacing/>
      <w:ind/>
    </w:pPr>
    <w:rPr>
      <w:vertAlign w:val="superscript"/>
    </w:rPr>
  </w:style>
  <w:style w:type="paragraph" w:styleId="822">
    <w:name w:val="toc 1"/>
    <w:basedOn w:val="653"/>
    <w:next w:val="653"/>
    <w:uiPriority w:val="39"/>
    <w:unhideWhenUsed/>
    <w:pPr>
      <w:pBdr/>
      <w:spacing w:after="57"/>
      <w:ind/>
    </w:pPr>
  </w:style>
  <w:style w:type="paragraph" w:styleId="823">
    <w:name w:val="toc 2"/>
    <w:basedOn w:val="653"/>
    <w:next w:val="653"/>
    <w:uiPriority w:val="39"/>
    <w:unhideWhenUsed/>
    <w:pPr>
      <w:pBdr/>
      <w:spacing w:after="57"/>
      <w:ind w:left="283"/>
    </w:pPr>
  </w:style>
  <w:style w:type="paragraph" w:styleId="824">
    <w:name w:val="toc 3"/>
    <w:basedOn w:val="653"/>
    <w:next w:val="653"/>
    <w:uiPriority w:val="39"/>
    <w:unhideWhenUsed/>
    <w:pPr>
      <w:pBdr/>
      <w:spacing w:after="57"/>
      <w:ind w:left="567"/>
    </w:pPr>
  </w:style>
  <w:style w:type="paragraph" w:styleId="825">
    <w:name w:val="toc 4"/>
    <w:basedOn w:val="653"/>
    <w:next w:val="653"/>
    <w:uiPriority w:val="39"/>
    <w:unhideWhenUsed/>
    <w:pPr>
      <w:pBdr/>
      <w:spacing w:after="57"/>
      <w:ind w:left="850"/>
    </w:pPr>
  </w:style>
  <w:style w:type="paragraph" w:styleId="826">
    <w:name w:val="toc 5"/>
    <w:basedOn w:val="653"/>
    <w:next w:val="653"/>
    <w:uiPriority w:val="39"/>
    <w:unhideWhenUsed/>
    <w:pPr>
      <w:pBdr/>
      <w:spacing w:after="57"/>
      <w:ind w:left="1134"/>
    </w:pPr>
  </w:style>
  <w:style w:type="paragraph" w:styleId="827">
    <w:name w:val="toc 6"/>
    <w:basedOn w:val="653"/>
    <w:next w:val="653"/>
    <w:uiPriority w:val="39"/>
    <w:unhideWhenUsed/>
    <w:pPr>
      <w:pBdr/>
      <w:spacing w:after="57"/>
      <w:ind w:left="1417"/>
    </w:pPr>
  </w:style>
  <w:style w:type="paragraph" w:styleId="828">
    <w:name w:val="toc 7"/>
    <w:basedOn w:val="653"/>
    <w:next w:val="653"/>
    <w:uiPriority w:val="39"/>
    <w:unhideWhenUsed/>
    <w:pPr>
      <w:pBdr/>
      <w:spacing w:after="57"/>
      <w:ind w:left="1701"/>
    </w:pPr>
  </w:style>
  <w:style w:type="paragraph" w:styleId="829">
    <w:name w:val="toc 8"/>
    <w:basedOn w:val="653"/>
    <w:next w:val="653"/>
    <w:uiPriority w:val="39"/>
    <w:unhideWhenUsed/>
    <w:pPr>
      <w:pBdr/>
      <w:spacing w:after="57"/>
      <w:ind w:left="1984"/>
    </w:pPr>
  </w:style>
  <w:style w:type="paragraph" w:styleId="830">
    <w:name w:val="toc 9"/>
    <w:basedOn w:val="653"/>
    <w:next w:val="653"/>
    <w:uiPriority w:val="39"/>
    <w:unhideWhenUsed/>
    <w:pPr>
      <w:pBdr/>
      <w:spacing w:after="57"/>
      <w:ind w:left="2268"/>
    </w:pPr>
  </w:style>
  <w:style w:type="paragraph" w:styleId="831">
    <w:name w:val="TOC Heading"/>
    <w:uiPriority w:val="39"/>
    <w:unhideWhenUsed/>
    <w:pPr>
      <w:pBdr/>
      <w:spacing/>
      <w:ind/>
    </w:pPr>
  </w:style>
  <w:style w:type="paragraph" w:styleId="832">
    <w:name w:val="table of figures"/>
    <w:basedOn w:val="653"/>
    <w:next w:val="653"/>
    <w:uiPriority w:val="99"/>
    <w:unhideWhenUsed/>
    <w:pPr>
      <w:pBdr/>
      <w:spacing w:after="0"/>
      <w:ind/>
    </w:pPr>
  </w:style>
  <w:style w:type="paragraph" w:styleId="833">
    <w:name w:val="No Spacing"/>
    <w:basedOn w:val="653"/>
    <w:uiPriority w:val="1"/>
    <w:qFormat/>
    <w:pPr>
      <w:pBdr/>
      <w:spacing w:after="0" w:line="240" w:lineRule="auto"/>
      <w:ind/>
    </w:pPr>
  </w:style>
  <w:style w:type="paragraph" w:styleId="834">
    <w:name w:val="List Paragraph"/>
    <w:basedOn w:val="653"/>
    <w:uiPriority w:val="34"/>
    <w:qFormat/>
    <w:pPr>
      <w:pBdr/>
      <w:spacing/>
      <w:ind w:left="720"/>
      <w:contextualSpacing w:val="true"/>
    </w:pPr>
  </w:style>
  <w:style w:type="paragraph" w:styleId="835">
    <w:name w:val="Revision"/>
    <w:hidden/>
    <w:uiPriority w:val="99"/>
    <w:semiHidden/>
    <w:pPr>
      <w:pBdr/>
      <w:spacing w:after="0" w:line="240" w:lineRule="auto"/>
      <w:ind/>
    </w:pPr>
  </w:style>
  <w:style w:type="character" w:styleId="836">
    <w:name w:val="annotation reference"/>
    <w:basedOn w:val="663"/>
    <w:uiPriority w:val="99"/>
    <w:semiHidden/>
    <w:unhideWhenUsed/>
    <w:pPr>
      <w:pBdr/>
      <w:spacing/>
      <w:ind/>
    </w:pPr>
    <w:rPr>
      <w:sz w:val="16"/>
      <w:szCs w:val="16"/>
    </w:rPr>
  </w:style>
  <w:style w:type="paragraph" w:styleId="837">
    <w:name w:val="annotation text"/>
    <w:basedOn w:val="653"/>
    <w:link w:val="838"/>
    <w:uiPriority w:val="99"/>
    <w:unhideWhenUsed/>
    <w:pPr>
      <w:pBdr/>
      <w:spacing w:line="240" w:lineRule="auto"/>
      <w:ind/>
    </w:pPr>
    <w:rPr>
      <w:sz w:val="20"/>
      <w:szCs w:val="20"/>
    </w:rPr>
  </w:style>
  <w:style w:type="character" w:styleId="838" w:customStyle="1">
    <w:name w:val="Commentaire Car"/>
    <w:basedOn w:val="663"/>
    <w:link w:val="837"/>
    <w:uiPriority w:val="99"/>
    <w:pPr>
      <w:pBdr/>
      <w:spacing/>
      <w:ind/>
    </w:pPr>
    <w:rPr>
      <w:sz w:val="20"/>
      <w:szCs w:val="20"/>
    </w:rPr>
  </w:style>
  <w:style w:type="paragraph" w:styleId="839">
    <w:name w:val="annotation subject"/>
    <w:basedOn w:val="837"/>
    <w:next w:val="837"/>
    <w:link w:val="840"/>
    <w:uiPriority w:val="99"/>
    <w:semiHidden/>
    <w:unhideWhenUsed/>
    <w:pPr>
      <w:pBdr/>
      <w:spacing/>
      <w:ind/>
    </w:pPr>
    <w:rPr>
      <w:b/>
      <w:bCs/>
    </w:rPr>
  </w:style>
  <w:style w:type="character" w:styleId="840" w:customStyle="1">
    <w:name w:val="Objet du commentaire Car"/>
    <w:basedOn w:val="838"/>
    <w:link w:val="839"/>
    <w:uiPriority w:val="99"/>
    <w:semiHidden/>
    <w:pPr>
      <w:pBdr/>
      <w:spacing/>
      <w:ind/>
    </w:pPr>
    <w:rPr>
      <w:b/>
      <w:bCs/>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comments" Target="comments.xml" /><Relationship Id="rId10" Type="http://schemas.microsoft.com/office/2011/relationships/commentsExtended" Target="commentsExtended.xml" /><Relationship Id="rId11" Type="http://schemas.microsoft.com/office/2018/08/relationships/commentsExtensible" Target="commentsExtensible.xml" /><Relationship Id="rId12" Type="http://schemas.microsoft.com/office/2016/09/relationships/commentsIds" Target="commentsIds.xml" /><Relationship Id="rId13" Type="http://schemas.microsoft.com/office/2011/relationships/people" Target="people.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AA5DF-2BA8-4BD4-BADF-513C38013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ONLYOFFICE/7.5.0.127</Application>
  <Company>ALTEN Group</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LELIEVRE</dc:creator>
  <cp:revision>16</cp:revision>
  <dcterms:created xsi:type="dcterms:W3CDTF">2024-01-08T15:53:00Z</dcterms:created>
  <dcterms:modified xsi:type="dcterms:W3CDTF">2024-01-15T19:31:43Z</dcterms:modified>
</cp:coreProperties>
</file>